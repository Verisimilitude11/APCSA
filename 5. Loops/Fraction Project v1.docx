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7E6C" w14:textId="3A5FA724" w:rsidR="00FE3D29" w:rsidRDefault="006778A9" w:rsidP="00D50C6A">
      <w:pPr>
        <w:pStyle w:val="Title"/>
        <w:spacing w:after="0"/>
      </w:pPr>
      <w:sdt>
        <w:sdtPr>
          <w:alias w:val="Title"/>
          <w:tag w:val=""/>
          <w:id w:val="65471892"/>
          <w:placeholder>
            <w:docPart w:val="167E8B5ECE1D4A02A68F7C4699B65E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E02E12">
            <w:t>Chp</w:t>
          </w:r>
          <w:proofErr w:type="spellEnd"/>
          <w:r w:rsidR="00E02E12">
            <w:t xml:space="preserve"> 8 Programming</w:t>
          </w:r>
          <w:r w:rsidR="002424BE">
            <w:t xml:space="preserve"> Project</w:t>
          </w:r>
        </w:sdtContent>
      </w:sdt>
    </w:p>
    <w:p w14:paraId="7FB53AD2" w14:textId="5ADFF7D6" w:rsidR="001111C3" w:rsidRDefault="002424BE" w:rsidP="002424BE">
      <w:pPr>
        <w:pStyle w:val="Question"/>
        <w:jc w:val="both"/>
      </w:pPr>
      <w:r>
        <w:t xml:space="preserve">In this exercise you will extend your work </w:t>
      </w:r>
      <w:r w:rsidR="00A17B87">
        <w:t xml:space="preserve">on classes and </w:t>
      </w:r>
      <w:r w:rsidR="00060FDE">
        <w:t xml:space="preserve">implement a class that </w:t>
      </w:r>
      <w:r w:rsidR="00060FDE">
        <w:rPr>
          <w:i/>
        </w:rPr>
        <w:t xml:space="preserve">encapsulates </w:t>
      </w:r>
      <w:r w:rsidR="005979FA">
        <w:t xml:space="preserve">the state and behavior of an improper </w:t>
      </w:r>
      <w:r w:rsidR="00060FDE">
        <w:t>fraction.   T</w:t>
      </w:r>
      <w:r w:rsidR="001111C3">
        <w:t xml:space="preserve">he name of the class </w:t>
      </w:r>
      <w:r w:rsidR="001111C3">
        <w:rPr>
          <w:i/>
        </w:rPr>
        <w:t xml:space="preserve">must </w:t>
      </w:r>
      <w:r w:rsidR="001111C3">
        <w:t xml:space="preserve">be </w:t>
      </w:r>
      <w:r w:rsidR="00060FDE">
        <w:t xml:space="preserve">Fraction (in a file named Fraction.java).   The class </w:t>
      </w:r>
      <w:r w:rsidR="001111C3">
        <w:t>has the following requirements:</w:t>
      </w:r>
    </w:p>
    <w:p w14:paraId="2F4B4F87" w14:textId="1E4E12AD" w:rsidR="002424BE" w:rsidRDefault="001111C3" w:rsidP="001111C3">
      <w:pPr>
        <w:pStyle w:val="Heading2"/>
      </w:pPr>
      <w:r>
        <w:t>REQUIREMENTS</w:t>
      </w:r>
      <w:r w:rsidR="00060FDE">
        <w:t xml:space="preserve"> </w:t>
      </w:r>
    </w:p>
    <w:p w14:paraId="63862D9D" w14:textId="77777777" w:rsidR="005979FA" w:rsidRDefault="005979FA" w:rsidP="005979FA">
      <w:pPr>
        <w:pStyle w:val="ListParagraph"/>
        <w:numPr>
          <w:ilvl w:val="0"/>
          <w:numId w:val="27"/>
        </w:numPr>
        <w:ind w:left="360"/>
        <w:jc w:val="both"/>
      </w:pPr>
      <w:r>
        <w:t xml:space="preserve">Two </w:t>
      </w:r>
      <w:proofErr w:type="spellStart"/>
      <w:r w:rsidRPr="00553FE4">
        <w:rPr>
          <w:rFonts w:ascii="Courier New" w:hAnsi="Courier New" w:cs="Courier New"/>
        </w:rPr>
        <w:t>int</w:t>
      </w:r>
      <w:proofErr w:type="spellEnd"/>
      <w:r>
        <w:t xml:space="preserve"> fields representing a numerator and a denominator.   The fields </w:t>
      </w:r>
      <w:r w:rsidRPr="00145A5C">
        <w:rPr>
          <w:i/>
        </w:rPr>
        <w:t>must</w:t>
      </w:r>
      <w:r>
        <w:t xml:space="preserve"> be properly encapsulated to prevent direct access from outside the class.   That means the fields </w:t>
      </w:r>
      <w:r w:rsidRPr="00756CF1">
        <w:rPr>
          <w:i/>
        </w:rPr>
        <w:t>must</w:t>
      </w:r>
      <w:r>
        <w:t xml:space="preserve"> be private and you </w:t>
      </w:r>
      <w:r w:rsidRPr="00844F52">
        <w:rPr>
          <w:i/>
        </w:rPr>
        <w:t>must</w:t>
      </w:r>
      <w:r>
        <w:t xml:space="preserve"> implement accessor methods as appropriate.</w:t>
      </w:r>
    </w:p>
    <w:p w14:paraId="2D90C856" w14:textId="2EB9A6AF" w:rsidR="005979FA" w:rsidRDefault="005979FA" w:rsidP="005979FA">
      <w:pPr>
        <w:ind w:left="360"/>
        <w:jc w:val="both"/>
      </w:pPr>
      <w:r>
        <w:t>You may not have any other fields.</w:t>
      </w:r>
    </w:p>
    <w:p w14:paraId="233C5098" w14:textId="1F986FF2" w:rsidR="005979FA" w:rsidRDefault="005979FA" w:rsidP="005979FA">
      <w:pPr>
        <w:ind w:left="360"/>
        <w:jc w:val="both"/>
      </w:pPr>
      <w:r>
        <w:t>The class must enforce the invariant that the numerator and denominator are fully reduced, and that the denominator is not negative.</w:t>
      </w:r>
    </w:p>
    <w:p w14:paraId="63B5D367" w14:textId="08B0D873" w:rsidR="002424BE" w:rsidRDefault="005979FA" w:rsidP="00655124">
      <w:pPr>
        <w:pStyle w:val="ListParagraph"/>
        <w:numPr>
          <w:ilvl w:val="0"/>
          <w:numId w:val="27"/>
        </w:numPr>
        <w:ind w:left="360"/>
        <w:jc w:val="both"/>
      </w:pPr>
      <w:r>
        <w:t>Three</w:t>
      </w:r>
      <w:r w:rsidR="002424BE">
        <w:t xml:space="preserve"> constructors</w:t>
      </w:r>
      <w:r w:rsidR="00B64962">
        <w:t xml:space="preserve"> that accept the </w:t>
      </w:r>
      <w:r w:rsidR="00060FDE">
        <w:t>set</w:t>
      </w:r>
      <w:r>
        <w:t>s</w:t>
      </w:r>
      <w:r w:rsidR="00060FDE">
        <w:t xml:space="preserve"> of parameters descri</w:t>
      </w:r>
      <w:r>
        <w:t>bed below and appropriately set</w:t>
      </w:r>
      <w:r w:rsidR="00060FDE">
        <w:t xml:space="preserve"> the two fields described above.</w:t>
      </w:r>
    </w:p>
    <w:p w14:paraId="53B65E6F" w14:textId="77777777" w:rsidR="00B64962" w:rsidRDefault="00B64962" w:rsidP="00655124">
      <w:pPr>
        <w:pStyle w:val="ListParagraph"/>
        <w:ind w:left="360"/>
      </w:pPr>
    </w:p>
    <w:p w14:paraId="6F0F1A0D" w14:textId="67B62074" w:rsidR="005979FA" w:rsidRDefault="00CB4C8C" w:rsidP="005979FA">
      <w:pPr>
        <w:pStyle w:val="ListParagraph"/>
        <w:numPr>
          <w:ilvl w:val="1"/>
          <w:numId w:val="27"/>
        </w:numPr>
        <w:ind w:left="720"/>
        <w:jc w:val="both"/>
      </w:pPr>
      <w:r>
        <w:t xml:space="preserve">The </w:t>
      </w:r>
      <w:r w:rsidR="005979FA">
        <w:t>first</w:t>
      </w:r>
      <w:r>
        <w:t xml:space="preserve"> constructor </w:t>
      </w:r>
      <w:r w:rsidRPr="00B64962">
        <w:rPr>
          <w:i/>
        </w:rPr>
        <w:t>must</w:t>
      </w:r>
      <w:r>
        <w:t xml:space="preserve"> </w:t>
      </w:r>
      <w:r w:rsidR="00B64962">
        <w:t xml:space="preserve">accept two </w:t>
      </w:r>
      <w:proofErr w:type="spellStart"/>
      <w:r w:rsidR="00B64962" w:rsidRPr="00553FE4">
        <w:rPr>
          <w:rFonts w:ascii="Courier New" w:hAnsi="Courier New" w:cs="Courier New"/>
        </w:rPr>
        <w:t>int</w:t>
      </w:r>
      <w:proofErr w:type="spellEnd"/>
      <w:r w:rsidR="00B64962">
        <w:t xml:space="preserve"> </w:t>
      </w:r>
      <w:r w:rsidR="00756CF1">
        <w:t xml:space="preserve">parameters representing a </w:t>
      </w:r>
      <w:r w:rsidR="00B64962" w:rsidRPr="005F1A30">
        <w:rPr>
          <w:rFonts w:ascii="Courier New" w:hAnsi="Courier New" w:cs="Courier New"/>
        </w:rPr>
        <w:t>numerator</w:t>
      </w:r>
      <w:r w:rsidR="00B64962">
        <w:t xml:space="preserve"> and </w:t>
      </w:r>
      <w:r w:rsidR="00B64962" w:rsidRPr="005F1A30">
        <w:rPr>
          <w:rFonts w:ascii="Courier New" w:hAnsi="Courier New" w:cs="Courier New"/>
        </w:rPr>
        <w:t>denominator</w:t>
      </w:r>
      <w:r w:rsidR="00B64962">
        <w:t xml:space="preserve"> </w:t>
      </w:r>
      <w:r w:rsidR="00060FDE">
        <w:t>(in that order)</w:t>
      </w:r>
      <w:r w:rsidR="00B64962">
        <w:t>.</w:t>
      </w:r>
      <w:r>
        <w:t xml:space="preserve">   </w:t>
      </w:r>
      <w:r w:rsidR="007F464F">
        <w:t xml:space="preserve">Any two </w:t>
      </w:r>
      <w:proofErr w:type="spellStart"/>
      <w:r w:rsidR="007F464F">
        <w:t>ints</w:t>
      </w:r>
      <w:proofErr w:type="spellEnd"/>
      <w:r w:rsidR="007F464F">
        <w:t xml:space="preserve"> are valid, except t</w:t>
      </w:r>
      <w:r>
        <w:t xml:space="preserve">he constructor </w:t>
      </w:r>
      <w:r w:rsidRPr="00B64962">
        <w:rPr>
          <w:i/>
        </w:rPr>
        <w:t>must</w:t>
      </w:r>
      <w:r>
        <w:t xml:space="preserve"> ensure that the </w:t>
      </w:r>
      <w:r w:rsidR="00B64962" w:rsidRPr="005F1A30">
        <w:rPr>
          <w:rFonts w:ascii="Courier New" w:hAnsi="Courier New" w:cs="Courier New"/>
        </w:rPr>
        <w:t>denominator</w:t>
      </w:r>
      <w:r w:rsidR="00B64962">
        <w:t xml:space="preserve"> </w:t>
      </w:r>
      <w:r w:rsidR="005979FA">
        <w:t>is not</w:t>
      </w:r>
      <w:r>
        <w:t xml:space="preserve"> 0</w:t>
      </w:r>
      <w:r w:rsidR="00844F52">
        <w:t>.</w:t>
      </w:r>
      <w:r w:rsidR="005979FA">
        <w:t xml:space="preserve"> Otherwise the constructor </w:t>
      </w:r>
      <w:r w:rsidR="005979FA" w:rsidRPr="005979FA">
        <w:rPr>
          <w:i/>
        </w:rPr>
        <w:t>must</w:t>
      </w:r>
      <w:r w:rsidR="005979FA">
        <w:t xml:space="preserve"> throw an </w:t>
      </w:r>
      <w:proofErr w:type="spellStart"/>
      <w:r w:rsidR="005979FA" w:rsidRPr="005979FA">
        <w:rPr>
          <w:rFonts w:ascii="Courier New" w:hAnsi="Courier New" w:cs="Courier New"/>
        </w:rPr>
        <w:t>IllegalArgumentException</w:t>
      </w:r>
      <w:proofErr w:type="spellEnd"/>
      <w:r w:rsidR="005979FA">
        <w:t xml:space="preserve"> similar to the following code</w:t>
      </w:r>
    </w:p>
    <w:p w14:paraId="31674B9A" w14:textId="77777777" w:rsidR="005979FA" w:rsidRPr="00844F52" w:rsidRDefault="005979FA" w:rsidP="005979FA">
      <w:pPr>
        <w:spacing w:after="0"/>
        <w:ind w:left="720"/>
        <w:jc w:val="both"/>
        <w:rPr>
          <w:rFonts w:ascii="Courier New" w:hAnsi="Courier New" w:cs="Courier New"/>
        </w:rPr>
      </w:pPr>
      <w:r w:rsidRPr="00844F52">
        <w:rPr>
          <w:rFonts w:ascii="Courier New" w:hAnsi="Courier New" w:cs="Courier New"/>
          <w:b/>
          <w:color w:val="7030A0"/>
        </w:rPr>
        <w:t>if</w:t>
      </w:r>
      <w:r w:rsidRPr="00844F52">
        <w:rPr>
          <w:rFonts w:ascii="Courier New" w:hAnsi="Courier New" w:cs="Courier New"/>
        </w:rPr>
        <w:t xml:space="preserve"> (&lt;condition&gt;) {</w:t>
      </w:r>
    </w:p>
    <w:p w14:paraId="62CC158E" w14:textId="77777777" w:rsidR="005979FA" w:rsidRPr="00844F52" w:rsidRDefault="005979FA" w:rsidP="005979FA">
      <w:pPr>
        <w:spacing w:after="0"/>
        <w:ind w:left="720"/>
        <w:jc w:val="both"/>
        <w:rPr>
          <w:rFonts w:ascii="Courier New" w:hAnsi="Courier New" w:cs="Courier New"/>
        </w:rPr>
      </w:pPr>
      <w:r w:rsidRPr="00844F52">
        <w:rPr>
          <w:rFonts w:ascii="Courier New" w:hAnsi="Courier New" w:cs="Courier New"/>
        </w:rPr>
        <w:t xml:space="preserve">    </w:t>
      </w:r>
      <w:r w:rsidRPr="00844F52">
        <w:rPr>
          <w:rFonts w:ascii="Courier New" w:hAnsi="Courier New" w:cs="Courier New"/>
          <w:b/>
          <w:color w:val="7030A0"/>
        </w:rPr>
        <w:t>throw</w:t>
      </w:r>
      <w:r w:rsidRPr="00844F52">
        <w:rPr>
          <w:rFonts w:ascii="Courier New" w:hAnsi="Courier New" w:cs="Courier New"/>
          <w:color w:val="7030A0"/>
        </w:rPr>
        <w:t xml:space="preserve"> </w:t>
      </w:r>
      <w:r w:rsidRPr="00844F52">
        <w:rPr>
          <w:rFonts w:ascii="Courier New" w:hAnsi="Courier New" w:cs="Courier New"/>
          <w:b/>
          <w:color w:val="7030A0"/>
        </w:rPr>
        <w:t>new</w:t>
      </w:r>
      <w:r w:rsidRPr="00844F52">
        <w:rPr>
          <w:rFonts w:ascii="Courier New" w:hAnsi="Courier New" w:cs="Courier New"/>
          <w:color w:val="7030A0"/>
        </w:rPr>
        <w:t xml:space="preserve"> </w:t>
      </w:r>
      <w:proofErr w:type="spellStart"/>
      <w:proofErr w:type="gramStart"/>
      <w:r w:rsidRPr="00844F52">
        <w:rPr>
          <w:rFonts w:ascii="Courier New" w:hAnsi="Courier New" w:cs="Courier New"/>
        </w:rPr>
        <w:t>IllegalArgumentException</w:t>
      </w:r>
      <w:proofErr w:type="spellEnd"/>
      <w:r w:rsidRPr="00844F52">
        <w:rPr>
          <w:rFonts w:ascii="Courier New" w:hAnsi="Courier New" w:cs="Courier New"/>
        </w:rPr>
        <w:t>(</w:t>
      </w:r>
      <w:proofErr w:type="gramEnd"/>
      <w:r w:rsidRPr="00844F52">
        <w:rPr>
          <w:rFonts w:ascii="Courier New" w:hAnsi="Courier New" w:cs="Courier New"/>
          <w:color w:val="FF0000"/>
        </w:rPr>
        <w:t>"Message goes here"</w:t>
      </w:r>
      <w:r w:rsidRPr="00844F52">
        <w:rPr>
          <w:rFonts w:ascii="Courier New" w:hAnsi="Courier New" w:cs="Courier New"/>
        </w:rPr>
        <w:t>);</w:t>
      </w:r>
    </w:p>
    <w:p w14:paraId="286969DD" w14:textId="0DC425B0" w:rsidR="005979FA" w:rsidRPr="005979FA" w:rsidRDefault="005979FA" w:rsidP="005979FA">
      <w:pPr>
        <w:spacing w:after="0"/>
        <w:ind w:left="720"/>
        <w:jc w:val="both"/>
        <w:rPr>
          <w:rFonts w:ascii="Courier New" w:hAnsi="Courier New" w:cs="Courier New"/>
        </w:rPr>
      </w:pPr>
      <w:r w:rsidRPr="00844F52">
        <w:rPr>
          <w:rFonts w:ascii="Courier New" w:hAnsi="Courier New" w:cs="Courier New"/>
        </w:rPr>
        <w:t>}</w:t>
      </w:r>
    </w:p>
    <w:p w14:paraId="7E26C9B2" w14:textId="77777777" w:rsidR="00B64962" w:rsidRDefault="00B64962" w:rsidP="00655124">
      <w:pPr>
        <w:pStyle w:val="ListParagraph"/>
      </w:pPr>
    </w:p>
    <w:p w14:paraId="6322510B" w14:textId="35FBA684" w:rsidR="0075505A" w:rsidRDefault="0075505A" w:rsidP="00655124">
      <w:pPr>
        <w:pStyle w:val="ListParagraph"/>
        <w:numPr>
          <w:ilvl w:val="1"/>
          <w:numId w:val="27"/>
        </w:numPr>
        <w:ind w:left="720"/>
        <w:jc w:val="both"/>
      </w:pPr>
      <w:r>
        <w:t xml:space="preserve">The </w:t>
      </w:r>
      <w:r w:rsidR="005979FA">
        <w:t>second</w:t>
      </w:r>
      <w:r>
        <w:t xml:space="preserve"> constructor </w:t>
      </w:r>
      <w:r w:rsidRPr="00844F52">
        <w:rPr>
          <w:i/>
        </w:rPr>
        <w:t>must</w:t>
      </w:r>
      <w:r>
        <w:t xml:space="preserve"> accept </w:t>
      </w:r>
      <w:r w:rsidR="00756CF1">
        <w:t>a single</w:t>
      </w:r>
      <w:r>
        <w:t xml:space="preserve"> integer parameter representing a </w:t>
      </w:r>
      <w:proofErr w:type="spellStart"/>
      <w:r w:rsidRPr="005F1A30">
        <w:rPr>
          <w:rFonts w:ascii="Courier New" w:hAnsi="Courier New" w:cs="Courier New"/>
        </w:rPr>
        <w:t>whole</w:t>
      </w:r>
      <w:r w:rsidR="005F1A30" w:rsidRPr="005F1A30">
        <w:rPr>
          <w:rFonts w:ascii="Courier New" w:hAnsi="Courier New" w:cs="Courier New"/>
        </w:rPr>
        <w:t>N</w:t>
      </w:r>
      <w:r w:rsidRPr="005F1A30">
        <w:rPr>
          <w:rFonts w:ascii="Courier New" w:hAnsi="Courier New" w:cs="Courier New"/>
        </w:rPr>
        <w:t>umber</w:t>
      </w:r>
      <w:proofErr w:type="spellEnd"/>
      <w:r>
        <w:t>.</w:t>
      </w:r>
      <w:r w:rsidR="007F464F">
        <w:t xml:space="preserve"> Any </w:t>
      </w:r>
      <w:proofErr w:type="spellStart"/>
      <w:r w:rsidR="007F464F">
        <w:t>int</w:t>
      </w:r>
      <w:proofErr w:type="spellEnd"/>
      <w:r w:rsidR="007F464F">
        <w:t xml:space="preserve"> is a valid whole number.</w:t>
      </w:r>
    </w:p>
    <w:p w14:paraId="0ABE467C" w14:textId="77777777" w:rsidR="008E2F48" w:rsidRDefault="008E2F48" w:rsidP="00655124">
      <w:pPr>
        <w:pStyle w:val="ListParagraph"/>
      </w:pPr>
    </w:p>
    <w:p w14:paraId="311D7A98" w14:textId="77777777" w:rsidR="00164EB6" w:rsidRDefault="008E2F48" w:rsidP="00452F29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</w:pPr>
      <w:r>
        <w:t xml:space="preserve">The </w:t>
      </w:r>
      <w:r w:rsidR="005979FA">
        <w:t>third</w:t>
      </w:r>
      <w:r w:rsidR="00756CF1">
        <w:t xml:space="preserve">, and last, constructor </w:t>
      </w:r>
      <w:r w:rsidR="00756CF1" w:rsidRPr="00844F52">
        <w:rPr>
          <w:i/>
        </w:rPr>
        <w:t>must</w:t>
      </w:r>
      <w:r w:rsidR="00756CF1">
        <w:t xml:space="preserve"> accept a single </w:t>
      </w:r>
      <w:r w:rsidR="00756CF1" w:rsidRPr="00553FE4">
        <w:rPr>
          <w:rFonts w:ascii="Courier New" w:hAnsi="Courier New" w:cs="Courier New"/>
        </w:rPr>
        <w:t>String</w:t>
      </w:r>
      <w:r w:rsidR="005979FA">
        <w:t xml:space="preserve"> parameter representing an improper</w:t>
      </w:r>
      <w:r w:rsidR="00756CF1">
        <w:t xml:space="preserve"> fraction</w:t>
      </w:r>
      <w:r w:rsidR="00164EB6">
        <w:t xml:space="preserve">. </w:t>
      </w:r>
    </w:p>
    <w:p w14:paraId="52F4EEB6" w14:textId="77777777" w:rsidR="00164EB6" w:rsidRDefault="00164EB6" w:rsidP="00145A5C">
      <w:pPr>
        <w:pStyle w:val="ListParagraph"/>
      </w:pPr>
    </w:p>
    <w:p w14:paraId="0D01BFBF" w14:textId="468AFAE3" w:rsidR="00452F29" w:rsidRDefault="00452F29" w:rsidP="00145A5C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A</w:t>
      </w:r>
      <w:r w:rsidR="005979FA">
        <w:t>n</w:t>
      </w:r>
      <w:r>
        <w:t xml:space="preserve"> </w:t>
      </w:r>
      <w:r w:rsidR="005979FA">
        <w:t>improper</w:t>
      </w:r>
      <w:r w:rsidR="007F464F">
        <w:t xml:space="preserve"> </w:t>
      </w:r>
      <w:r>
        <w:t>fraction has an optional leading sign character</w:t>
      </w:r>
      <w:r w:rsidR="005979FA">
        <w:t xml:space="preserve"> (+ or -)</w:t>
      </w:r>
      <w:r>
        <w:t>, followed by a number, followed by a slash character, followed by a</w:t>
      </w:r>
      <w:r w:rsidR="007F464F">
        <w:t xml:space="preserve"> nonzero</w:t>
      </w:r>
      <w:r>
        <w:t xml:space="preserve"> number.   There MUST be no space between any of the chara</w:t>
      </w:r>
      <w:r w:rsidR="007F464F">
        <w:t>cters.   The general form</w:t>
      </w:r>
      <w:r w:rsidR="00164EB6">
        <w:t>s</w:t>
      </w:r>
      <w:r w:rsidR="007F464F">
        <w:t xml:space="preserve"> for an improper fraction </w:t>
      </w:r>
      <w:r w:rsidR="00164EB6">
        <w:t>are</w:t>
      </w:r>
      <w:r>
        <w:t>:</w:t>
      </w:r>
    </w:p>
    <w:p w14:paraId="1725CCB8" w14:textId="77777777" w:rsidR="00452F29" w:rsidRDefault="00452F29" w:rsidP="00452F29">
      <w:pPr>
        <w:spacing w:after="0"/>
        <w:ind w:left="1260"/>
        <w:jc w:val="both"/>
      </w:pPr>
    </w:p>
    <w:p w14:paraId="444B6ADE" w14:textId="5C6A8128" w:rsidR="00164EB6" w:rsidRPr="00452F29" w:rsidDel="00145A5C" w:rsidRDefault="00452F29" w:rsidP="00974F87">
      <w:pPr>
        <w:spacing w:after="0"/>
        <w:ind w:left="720"/>
        <w:jc w:val="both"/>
        <w:rPr>
          <w:ins w:id="0" w:author="Zach Zachwieja (XBOX)" w:date="2015-12-06T19:08:00Z"/>
          <w:del w:id="1" w:author="Peterson, Dan (Daniel J)" w:date="2015-12-07T06:44:00Z"/>
          <w:rFonts w:ascii="Courier New" w:hAnsi="Courier New" w:cs="Courier New"/>
        </w:rPr>
      </w:pPr>
      <w:r w:rsidRPr="00452F29">
        <w:rPr>
          <w:rFonts w:ascii="Courier New" w:hAnsi="Courier New" w:cs="Courier New"/>
        </w:rPr>
        <w:t>&lt;</w:t>
      </w:r>
      <w:r w:rsidR="007F464F">
        <w:rPr>
          <w:rFonts w:ascii="Courier New" w:hAnsi="Courier New" w:cs="Courier New"/>
        </w:rPr>
        <w:t>improper&gt; ::= &lt;sign&gt;</w:t>
      </w:r>
      <w:r w:rsidRPr="00452F29">
        <w:rPr>
          <w:rFonts w:ascii="Courier New" w:hAnsi="Courier New" w:cs="Courier New"/>
        </w:rPr>
        <w:t>&lt;number&gt;/&lt;number&gt;</w:t>
      </w:r>
    </w:p>
    <w:p w14:paraId="6F10FEC2" w14:textId="77777777" w:rsidR="00452F29" w:rsidRPr="00452F29" w:rsidRDefault="00452F29" w:rsidP="00145A5C">
      <w:pPr>
        <w:spacing w:after="0"/>
        <w:ind w:left="720"/>
        <w:jc w:val="both"/>
        <w:rPr>
          <w:rFonts w:ascii="Courier New" w:hAnsi="Courier New" w:cs="Courier New"/>
        </w:rPr>
      </w:pPr>
    </w:p>
    <w:p w14:paraId="7A0A4AAA" w14:textId="5719E69D" w:rsidR="00452F29" w:rsidRPr="00452F29" w:rsidRDefault="00452F29" w:rsidP="00145A5C">
      <w:pPr>
        <w:spacing w:after="0"/>
        <w:ind w:left="720"/>
        <w:jc w:val="both"/>
        <w:rPr>
          <w:rFonts w:cs="Courier New"/>
        </w:rPr>
      </w:pPr>
      <w:r w:rsidRPr="00452F29">
        <w:rPr>
          <w:rFonts w:cs="Courier New"/>
        </w:rPr>
        <w:t>Valid examples for a</w:t>
      </w:r>
      <w:r w:rsidR="007F464F">
        <w:rPr>
          <w:rFonts w:cs="Courier New"/>
        </w:rPr>
        <w:t>n</w:t>
      </w:r>
      <w:r w:rsidRPr="00452F29">
        <w:rPr>
          <w:rFonts w:cs="Courier New"/>
        </w:rPr>
        <w:t xml:space="preserve"> </w:t>
      </w:r>
      <w:r w:rsidR="007F464F">
        <w:rPr>
          <w:rFonts w:cs="Courier New"/>
        </w:rPr>
        <w:t>improper</w:t>
      </w:r>
      <w:r w:rsidRPr="00452F29">
        <w:rPr>
          <w:rFonts w:cs="Courier New"/>
        </w:rPr>
        <w:t xml:space="preserve"> fraction are:</w:t>
      </w:r>
    </w:p>
    <w:p w14:paraId="1B7A1750" w14:textId="74E944D7" w:rsidR="007F464F" w:rsidRPr="00452F29" w:rsidRDefault="007F464F" w:rsidP="007F464F">
      <w:pPr>
        <w:spacing w:after="0"/>
        <w:jc w:val="both"/>
        <w:rPr>
          <w:rFonts w:ascii="Courier New" w:hAnsi="Courier New" w:cs="Courier New"/>
        </w:rPr>
      </w:pPr>
    </w:p>
    <w:p w14:paraId="4DCF4A03" w14:textId="55058978" w:rsidR="00452F29" w:rsidRPr="00452F29" w:rsidRDefault="007F464F" w:rsidP="00974F87">
      <w:pPr>
        <w:spacing w:after="0"/>
        <w:ind w:left="720"/>
        <w:jc w:val="both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+</w:t>
      </w:r>
      <w:r w:rsidR="00452F29" w:rsidRPr="00452F29">
        <w:rPr>
          <w:rFonts w:ascii="Courier New" w:hAnsi="Courier New" w:cs="Courier New"/>
          <w:color w:val="008000"/>
        </w:rPr>
        <w:t>1/2</w:t>
      </w:r>
    </w:p>
    <w:p w14:paraId="24573107" w14:textId="1D82B464" w:rsidR="00452F29" w:rsidRPr="00452F29" w:rsidRDefault="007F464F" w:rsidP="00974F87">
      <w:pPr>
        <w:spacing w:after="0"/>
        <w:ind w:left="720"/>
        <w:jc w:val="both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-2</w:t>
      </w:r>
      <w:r w:rsidR="00452F29" w:rsidRPr="00452F29">
        <w:rPr>
          <w:rFonts w:ascii="Courier New" w:hAnsi="Courier New" w:cs="Courier New"/>
          <w:color w:val="008000"/>
        </w:rPr>
        <w:t>/4</w:t>
      </w:r>
    </w:p>
    <w:p w14:paraId="4000AE83" w14:textId="3CC8A77E" w:rsidR="00452F29" w:rsidRDefault="007F464F" w:rsidP="00974F87">
      <w:pPr>
        <w:spacing w:after="0"/>
        <w:ind w:left="720"/>
        <w:jc w:val="both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0/7</w:t>
      </w:r>
    </w:p>
    <w:p w14:paraId="702D5910" w14:textId="77777777" w:rsidR="007F464F" w:rsidRPr="00452F29" w:rsidRDefault="007F464F" w:rsidP="00974F87">
      <w:pPr>
        <w:spacing w:after="0"/>
        <w:ind w:left="720"/>
        <w:jc w:val="both"/>
        <w:rPr>
          <w:rFonts w:ascii="Courier New" w:hAnsi="Courier New" w:cs="Courier New"/>
          <w:color w:val="008000"/>
        </w:rPr>
      </w:pPr>
    </w:p>
    <w:p w14:paraId="1C331B2B" w14:textId="25231F52" w:rsidR="00756CF1" w:rsidRDefault="00756CF1" w:rsidP="00974F87">
      <w:pPr>
        <w:ind w:left="720"/>
        <w:jc w:val="both"/>
      </w:pPr>
      <w:r>
        <w:t>For the purposes of this assignment, the input string is guaranteed to be valid.</w:t>
      </w:r>
    </w:p>
    <w:p w14:paraId="3CBEE8AA" w14:textId="21B42835" w:rsidR="001C7220" w:rsidRDefault="007F464F" w:rsidP="001C7220">
      <w:pPr>
        <w:pStyle w:val="ListParagraph"/>
        <w:numPr>
          <w:ilvl w:val="0"/>
          <w:numId w:val="27"/>
        </w:numPr>
        <w:ind w:left="360"/>
        <w:jc w:val="both"/>
      </w:pPr>
      <w:r>
        <w:t>In order to maintain the invariant,</w:t>
      </w:r>
      <w:r w:rsidR="001C7220">
        <w:t xml:space="preserve"> all constructors </w:t>
      </w:r>
      <w:r w:rsidR="001C7220" w:rsidRPr="00974F87">
        <w:rPr>
          <w:i/>
        </w:rPr>
        <w:t>must</w:t>
      </w:r>
      <w:r w:rsidR="001C7220">
        <w:t xml:space="preserve"> reduce the fraction.   That is,</w:t>
      </w:r>
      <w:r w:rsidR="001B2135">
        <w:t xml:space="preserve"> if the user </w:t>
      </w:r>
      <w:r>
        <w:t xml:space="preserve">calls </w:t>
      </w: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Fraction(</w:t>
      </w:r>
      <w:proofErr w:type="gramEnd"/>
      <w:r>
        <w:rPr>
          <w:rFonts w:ascii="Courier New" w:hAnsi="Courier New" w:cs="Courier New"/>
        </w:rPr>
        <w:t>6, -8)</w:t>
      </w:r>
      <w:r w:rsidR="000E39F5">
        <w:t xml:space="preserve"> </w:t>
      </w:r>
      <w:r w:rsidR="001B2135">
        <w:t xml:space="preserve">, </w:t>
      </w:r>
      <w:r w:rsidR="001C7220">
        <w:t>then the stored value</w:t>
      </w:r>
      <w:r>
        <w:t>s</w:t>
      </w:r>
      <w:r w:rsidR="001C7220">
        <w:t xml:space="preserve"> for </w:t>
      </w:r>
      <w:r>
        <w:t>the numerator and denominator are</w:t>
      </w:r>
      <w:r w:rsidR="001C7220">
        <w:t xml:space="preserve"> </w:t>
      </w:r>
      <w:r>
        <w:t>-</w:t>
      </w:r>
      <w:r w:rsidR="001C7220">
        <w:t>3 and 4 respectively.</w:t>
      </w:r>
    </w:p>
    <w:p w14:paraId="62C7B72D" w14:textId="77777777" w:rsidR="001C7220" w:rsidRDefault="001C7220" w:rsidP="001C7220">
      <w:pPr>
        <w:pStyle w:val="ListParagraph"/>
        <w:ind w:left="360"/>
        <w:jc w:val="both"/>
      </w:pPr>
    </w:p>
    <w:p w14:paraId="710B5C2C" w14:textId="4F75473C" w:rsidR="00060FDE" w:rsidRDefault="00164EB6" w:rsidP="007F464F">
      <w:pPr>
        <w:pStyle w:val="ListParagraph"/>
        <w:numPr>
          <w:ilvl w:val="0"/>
          <w:numId w:val="27"/>
        </w:numPr>
        <w:ind w:left="360"/>
        <w:jc w:val="both"/>
      </w:pPr>
      <w:r>
        <w:t>You must implement f</w:t>
      </w:r>
      <w:r w:rsidR="00286AB8">
        <w:t xml:space="preserve">our </w:t>
      </w:r>
      <w:r w:rsidR="001111C3">
        <w:t xml:space="preserve">instance (not static) </w:t>
      </w:r>
      <w:r w:rsidR="00286AB8">
        <w:t xml:space="preserve">methods that implement </w:t>
      </w:r>
      <w:r w:rsidR="007F464F">
        <w:t>familiar</w:t>
      </w:r>
      <w:r w:rsidR="00286AB8">
        <w:t xml:space="preserve"> </w:t>
      </w:r>
      <w:r w:rsidR="00060FDE">
        <w:t xml:space="preserve">mathematical </w:t>
      </w:r>
      <w:r w:rsidR="00286AB8">
        <w:t>operations</w:t>
      </w:r>
      <w:r w:rsidR="00060FDE">
        <w:t xml:space="preserve">.  The methods </w:t>
      </w:r>
      <w:r w:rsidR="00060FDE" w:rsidRPr="00844F52">
        <w:rPr>
          <w:i/>
        </w:rPr>
        <w:t>must</w:t>
      </w:r>
      <w:r w:rsidR="00060FDE">
        <w:t xml:space="preserve"> be named </w:t>
      </w:r>
      <w:r w:rsidR="00060FDE" w:rsidRPr="005F1A30">
        <w:rPr>
          <w:rFonts w:ascii="Courier New" w:hAnsi="Courier New" w:cs="Courier New"/>
        </w:rPr>
        <w:t>add, subtract, multiply</w:t>
      </w:r>
      <w:r w:rsidR="00060FDE">
        <w:rPr>
          <w:i/>
        </w:rPr>
        <w:t xml:space="preserve"> </w:t>
      </w:r>
      <w:r w:rsidR="00060FDE">
        <w:t xml:space="preserve">and </w:t>
      </w:r>
      <w:r w:rsidR="00060FDE" w:rsidRPr="005F1A30">
        <w:rPr>
          <w:rFonts w:ascii="Courier New" w:hAnsi="Courier New" w:cs="Courier New"/>
        </w:rPr>
        <w:t>divide</w:t>
      </w:r>
      <w:r w:rsidR="00060FDE">
        <w:rPr>
          <w:i/>
        </w:rPr>
        <w:t xml:space="preserve">. </w:t>
      </w:r>
      <w:r w:rsidR="00060FDE">
        <w:t xml:space="preserve"> Each method </w:t>
      </w:r>
      <w:r w:rsidR="00060FDE" w:rsidRPr="00844F52">
        <w:rPr>
          <w:i/>
        </w:rPr>
        <w:t>must</w:t>
      </w:r>
      <w:r w:rsidR="00060FDE">
        <w:t xml:space="preserve"> take a single </w:t>
      </w:r>
      <w:r w:rsidR="00060FDE" w:rsidRPr="005F1A30">
        <w:rPr>
          <w:rFonts w:ascii="Courier New" w:hAnsi="Courier New" w:cs="Courier New"/>
        </w:rPr>
        <w:t>Fraction</w:t>
      </w:r>
      <w:r w:rsidR="00060FDE">
        <w:t xml:space="preserve"> parameter and return a </w:t>
      </w:r>
      <w:r w:rsidR="00060FDE" w:rsidRPr="005F1A30">
        <w:rPr>
          <w:rFonts w:ascii="Courier New" w:hAnsi="Courier New" w:cs="Courier New"/>
        </w:rPr>
        <w:t>Fraction</w:t>
      </w:r>
      <w:r w:rsidR="00060FDE">
        <w:t xml:space="preserve"> result.   </w:t>
      </w:r>
      <w:r w:rsidR="00491D2F">
        <w:t xml:space="preserve"> </w:t>
      </w:r>
      <w:r w:rsidR="00986BE6">
        <w:t xml:space="preserve">The methods must not modify the </w:t>
      </w:r>
      <w:r w:rsidR="00491D2F">
        <w:t>current object, or the parameter</w:t>
      </w:r>
      <w:r w:rsidR="007F464F">
        <w:t>. In the case where the parameter represents the fraction 0,</w:t>
      </w:r>
      <w:r>
        <w:t xml:space="preserve"> the</w:t>
      </w:r>
      <w:r w:rsidR="007F464F">
        <w:t xml:space="preserve"> </w:t>
      </w:r>
      <w:r w:rsidR="007F464F" w:rsidRPr="005F1A30">
        <w:rPr>
          <w:rFonts w:ascii="Courier New" w:hAnsi="Courier New" w:cs="Courier New"/>
        </w:rPr>
        <w:t>divide</w:t>
      </w:r>
      <w:r>
        <w:rPr>
          <w:rFonts w:ascii="Courier New" w:hAnsi="Courier New" w:cs="Courier New"/>
        </w:rPr>
        <w:t xml:space="preserve"> </w:t>
      </w:r>
      <w:r>
        <w:t>method m</w:t>
      </w:r>
      <w:r w:rsidR="007F464F">
        <w:t xml:space="preserve">ust throw an </w:t>
      </w:r>
      <w:proofErr w:type="spellStart"/>
      <w:r w:rsidR="007F464F" w:rsidRPr="005979FA">
        <w:rPr>
          <w:rFonts w:ascii="Courier New" w:hAnsi="Courier New" w:cs="Courier New"/>
        </w:rPr>
        <w:t>IllegalArgumentException</w:t>
      </w:r>
      <w:proofErr w:type="spellEnd"/>
    </w:p>
    <w:p w14:paraId="79BFC4EF" w14:textId="77777777" w:rsidR="00060FDE" w:rsidRDefault="00060FDE" w:rsidP="00655124">
      <w:pPr>
        <w:pStyle w:val="ListParagraph"/>
        <w:ind w:left="360"/>
      </w:pPr>
    </w:p>
    <w:p w14:paraId="540B5262" w14:textId="10FA182E" w:rsidR="005F1777" w:rsidRDefault="00060FDE" w:rsidP="005F1777">
      <w:pPr>
        <w:pStyle w:val="ListParagraph"/>
        <w:numPr>
          <w:ilvl w:val="0"/>
          <w:numId w:val="27"/>
        </w:numPr>
        <w:ind w:left="360"/>
        <w:jc w:val="both"/>
      </w:pPr>
      <w:r>
        <w:lastRenderedPageBreak/>
        <w:t xml:space="preserve">Implement the </w:t>
      </w:r>
      <w:proofErr w:type="spellStart"/>
      <w:proofErr w:type="gramStart"/>
      <w:r w:rsidRPr="00655124">
        <w:rPr>
          <w:rFonts w:ascii="Courier New" w:hAnsi="Courier New" w:cs="Courier New"/>
        </w:rPr>
        <w:t>toString</w:t>
      </w:r>
      <w:proofErr w:type="spellEnd"/>
      <w:r w:rsidRPr="00655124">
        <w:rPr>
          <w:rFonts w:ascii="Courier New" w:hAnsi="Courier New" w:cs="Courier New"/>
        </w:rPr>
        <w:t>(</w:t>
      </w:r>
      <w:proofErr w:type="gramEnd"/>
      <w:r w:rsidRPr="00655124">
        <w:rPr>
          <w:rFonts w:ascii="Courier New" w:hAnsi="Courier New" w:cs="Courier New"/>
        </w:rPr>
        <w:t>)</w:t>
      </w:r>
      <w:r>
        <w:t xml:space="preserve"> method for the </w:t>
      </w:r>
      <w:r w:rsidRPr="00655124">
        <w:rPr>
          <w:rFonts w:ascii="Courier New" w:hAnsi="Courier New" w:cs="Courier New"/>
        </w:rPr>
        <w:t>Fraction</w:t>
      </w:r>
      <w:r>
        <w:t xml:space="preserve"> class so that it returns the minimal string</w:t>
      </w:r>
      <w:r w:rsidR="00A17B87">
        <w:t>.</w:t>
      </w:r>
      <w:r>
        <w:t xml:space="preserve">   </w:t>
      </w:r>
      <w:r w:rsidR="00B470EC">
        <w:t>That is, any value with no frac</w:t>
      </w:r>
      <w:r w:rsidR="00655124">
        <w:t xml:space="preserve">tional portion </w:t>
      </w:r>
      <w:r w:rsidR="00655124">
        <w:rPr>
          <w:i/>
        </w:rPr>
        <w:t xml:space="preserve">must </w:t>
      </w:r>
      <w:r w:rsidR="00655124">
        <w:t>be</w:t>
      </w:r>
      <w:r w:rsidR="00B470EC">
        <w:t xml:space="preserve"> </w:t>
      </w:r>
      <w:r w:rsidR="00655124">
        <w:t>returned</w:t>
      </w:r>
      <w:r w:rsidR="00B470EC">
        <w:t xml:space="preserve"> as an appropriately signed whole number (e.g. </w:t>
      </w:r>
      <w:r w:rsidR="00B470EC" w:rsidRPr="005F1A30">
        <w:rPr>
          <w:rFonts w:ascii="Courier New" w:hAnsi="Courier New" w:cs="Courier New"/>
        </w:rPr>
        <w:t>-1</w:t>
      </w:r>
      <w:r w:rsidR="00B470EC">
        <w:t xml:space="preserve">, </w:t>
      </w:r>
      <w:r w:rsidR="00B470EC" w:rsidRPr="005F1A30">
        <w:rPr>
          <w:rFonts w:ascii="Courier New" w:hAnsi="Courier New" w:cs="Courier New"/>
        </w:rPr>
        <w:t>7</w:t>
      </w:r>
      <w:r w:rsidR="00B470EC">
        <w:t xml:space="preserve">).  Any </w:t>
      </w:r>
      <w:r w:rsidR="007F464F">
        <w:t xml:space="preserve">other </w:t>
      </w:r>
      <w:r w:rsidR="00B470EC">
        <w:t xml:space="preserve">value </w:t>
      </w:r>
      <w:r w:rsidR="00655124">
        <w:rPr>
          <w:i/>
        </w:rPr>
        <w:t xml:space="preserve">must </w:t>
      </w:r>
      <w:r w:rsidR="00655124">
        <w:t>be</w:t>
      </w:r>
      <w:r w:rsidR="00B470EC">
        <w:t xml:space="preserve"> </w:t>
      </w:r>
      <w:r w:rsidR="00655124">
        <w:t xml:space="preserve">returned </w:t>
      </w:r>
      <w:r w:rsidR="00B470EC">
        <w:t>as a</w:t>
      </w:r>
      <w:r w:rsidR="007F464F">
        <w:t xml:space="preserve"> reduced</w:t>
      </w:r>
      <w:r w:rsidR="00B470EC">
        <w:t xml:space="preserve"> fraction with just a numerator and denominator (e.g. </w:t>
      </w:r>
      <w:r w:rsidR="00B470EC" w:rsidRPr="005F1A30">
        <w:rPr>
          <w:rFonts w:ascii="Courier New" w:hAnsi="Courier New" w:cs="Courier New"/>
        </w:rPr>
        <w:t>-1/2</w:t>
      </w:r>
      <w:r w:rsidR="00B470EC">
        <w:t xml:space="preserve">, </w:t>
      </w:r>
      <w:r w:rsidR="007F464F">
        <w:rPr>
          <w:rFonts w:ascii="Courier New" w:hAnsi="Courier New" w:cs="Courier New"/>
        </w:rPr>
        <w:t>7/2</w:t>
      </w:r>
      <w:r w:rsidR="00B470EC">
        <w:t>)</w:t>
      </w:r>
      <w:r w:rsidR="007F464F">
        <w:t xml:space="preserve">. </w:t>
      </w:r>
    </w:p>
    <w:p w14:paraId="3CA5B2C7" w14:textId="77777777" w:rsidR="0052716E" w:rsidRDefault="0052716E" w:rsidP="0052716E">
      <w:pPr>
        <w:pStyle w:val="ListParagraph"/>
      </w:pPr>
    </w:p>
    <w:p w14:paraId="657E62EB" w14:textId="75907C95" w:rsidR="0052716E" w:rsidRDefault="0052716E" w:rsidP="0052716E">
      <w:pPr>
        <w:pStyle w:val="ListParagraph"/>
        <w:numPr>
          <w:ilvl w:val="0"/>
          <w:numId w:val="27"/>
        </w:numPr>
        <w:ind w:left="360"/>
        <w:jc w:val="both"/>
      </w:pPr>
      <w:r>
        <w:t xml:space="preserve">Implement the </w:t>
      </w:r>
      <w:proofErr w:type="spellStart"/>
      <w:proofErr w:type="gramStart"/>
      <w:r w:rsidRPr="00655124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>MixedNumber</w:t>
      </w:r>
      <w:r w:rsidRPr="00655124"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r>
        <w:t xml:space="preserve">method for the </w:t>
      </w:r>
      <w:r w:rsidRPr="00655124">
        <w:rPr>
          <w:rFonts w:ascii="Courier New" w:hAnsi="Courier New" w:cs="Courier New"/>
        </w:rPr>
        <w:t>Fraction</w:t>
      </w:r>
      <w:r w:rsidRPr="0052716E">
        <w:t xml:space="preserve"> </w:t>
      </w:r>
      <w:r>
        <w:t xml:space="preserve">class. This method is identical to the </w:t>
      </w:r>
      <w:proofErr w:type="spellStart"/>
      <w:proofErr w:type="gramStart"/>
      <w:r w:rsidRPr="00655124"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52716E">
        <w:t xml:space="preserve"> </w:t>
      </w:r>
      <w:r>
        <w:t>method for whole numbers, and for fractional numbers between -1 and 1. Fracti</w:t>
      </w:r>
      <w:bookmarkStart w:id="2" w:name="_GoBack"/>
      <w:bookmarkEnd w:id="2"/>
      <w:r>
        <w:t xml:space="preserve">onal numbers smaller than -1 or greater than 1 </w:t>
      </w:r>
      <w:r w:rsidR="000C2380">
        <w:t xml:space="preserve">must </w:t>
      </w:r>
      <w:r>
        <w:t>be displayed as a mixed number. A mixed number consists of an optional minus sign, followed by a whole number, followed by an underscore, followed by the numerator, followed by a /, followed by a denominator. For example, the improper fraction -5/4 corresponds to the mixed number -1_1/4</w:t>
      </w:r>
    </w:p>
    <w:p w14:paraId="3C9F28E2" w14:textId="77777777" w:rsidR="007F464F" w:rsidRDefault="007F464F" w:rsidP="007F464F">
      <w:pPr>
        <w:pStyle w:val="ListParagraph"/>
      </w:pPr>
    </w:p>
    <w:p w14:paraId="3B18AC84" w14:textId="0183D0E6" w:rsidR="007F464F" w:rsidRDefault="007F464F" w:rsidP="007F464F">
      <w:pPr>
        <w:pStyle w:val="ListParagraph"/>
        <w:numPr>
          <w:ilvl w:val="0"/>
          <w:numId w:val="27"/>
        </w:numPr>
        <w:ind w:left="360"/>
        <w:jc w:val="both"/>
      </w:pPr>
      <w:r>
        <w:t xml:space="preserve">Implement the </w:t>
      </w:r>
      <w:proofErr w:type="spellStart"/>
      <w:r>
        <w:rPr>
          <w:rFonts w:ascii="Courier New" w:hAnsi="Courier New" w:cs="Courier New"/>
        </w:rPr>
        <w:t>compareTo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method. The method </w:t>
      </w:r>
      <w:r w:rsidR="000C2380">
        <w:t xml:space="preserve">must </w:t>
      </w:r>
      <w:r>
        <w:t xml:space="preserve">take a single </w:t>
      </w:r>
      <w:r w:rsidRPr="00655124">
        <w:rPr>
          <w:rFonts w:ascii="Courier New" w:hAnsi="Courier New" w:cs="Courier New"/>
        </w:rPr>
        <w:t>Fraction</w:t>
      </w:r>
      <w:r>
        <w:t xml:space="preserve"> parameter and return an </w:t>
      </w:r>
      <w:r>
        <w:rPr>
          <w:rFonts w:ascii="Courier New" w:hAnsi="Courier New" w:cs="Courier New"/>
        </w:rPr>
        <w:t>int</w:t>
      </w:r>
      <w:r>
        <w:t xml:space="preserve">. The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0C2380">
        <w:t xml:space="preserve">must </w:t>
      </w:r>
      <w:r>
        <w:t xml:space="preserve">follow standard </w:t>
      </w:r>
      <w:proofErr w:type="spellStart"/>
      <w:r>
        <w:rPr>
          <w:rFonts w:ascii="Courier New" w:hAnsi="Courier New" w:cs="Courier New"/>
        </w:rPr>
        <w:t>compareTo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patterns; it </w:t>
      </w:r>
      <w:r w:rsidRPr="00974F87">
        <w:rPr>
          <w:i/>
        </w:rPr>
        <w:t>must</w:t>
      </w:r>
      <w:r>
        <w:t xml:space="preserve"> be negative if the current </w:t>
      </w:r>
      <w:r w:rsidRPr="00655124">
        <w:rPr>
          <w:rFonts w:ascii="Courier New" w:hAnsi="Courier New" w:cs="Courier New"/>
        </w:rPr>
        <w:t>Fraction</w:t>
      </w:r>
      <w:r>
        <w:t xml:space="preserve"> is less than the parameter, positive if the current </w:t>
      </w:r>
      <w:r w:rsidRPr="00655124">
        <w:rPr>
          <w:rFonts w:ascii="Courier New" w:hAnsi="Courier New" w:cs="Courier New"/>
        </w:rPr>
        <w:t>Fraction</w:t>
      </w:r>
      <w:r>
        <w:t xml:space="preserve"> is greater than the parameter, and zero if the two </w:t>
      </w:r>
      <w:r w:rsidRPr="00655124">
        <w:rPr>
          <w:rFonts w:ascii="Courier New" w:hAnsi="Courier New" w:cs="Courier New"/>
        </w:rPr>
        <w:t>Fraction</w:t>
      </w:r>
      <w:r>
        <w:t>s are equal.</w:t>
      </w:r>
    </w:p>
    <w:p w14:paraId="0ED51C49" w14:textId="122C97C8" w:rsidR="00655124" w:rsidRDefault="00655124" w:rsidP="00655124">
      <w:pPr>
        <w:jc w:val="both"/>
      </w:pPr>
      <w:r>
        <w:t xml:space="preserve">Your class </w:t>
      </w:r>
      <w:r>
        <w:rPr>
          <w:i/>
        </w:rPr>
        <w:t xml:space="preserve">must </w:t>
      </w:r>
      <w:r>
        <w:t xml:space="preserve">not display anything (with a </w:t>
      </w:r>
      <w:r w:rsidRPr="00655124">
        <w:rPr>
          <w:rFonts w:ascii="Courier New" w:hAnsi="Courier New" w:cs="Courier New"/>
        </w:rPr>
        <w:t>print</w:t>
      </w:r>
      <w:r>
        <w:t xml:space="preserve">, </w:t>
      </w:r>
      <w:proofErr w:type="spellStart"/>
      <w:r w:rsidRPr="00655124">
        <w:rPr>
          <w:rFonts w:ascii="Courier New" w:hAnsi="Courier New" w:cs="Courier New"/>
        </w:rPr>
        <w:t>println</w:t>
      </w:r>
      <w:proofErr w:type="spellEnd"/>
      <w:r>
        <w:rPr>
          <w:rFonts w:ascii="Courier New" w:hAnsi="Courier New" w:cs="Courier New"/>
        </w:rPr>
        <w:t>,</w:t>
      </w:r>
      <w:r>
        <w:rPr>
          <w:rFonts w:cs="Courier New"/>
        </w:rPr>
        <w:t xml:space="preserve"> e</w:t>
      </w:r>
      <w:r w:rsidRPr="00655124">
        <w:rPr>
          <w:rFonts w:cs="Courier New"/>
        </w:rPr>
        <w:t>tc.</w:t>
      </w:r>
      <w:r w:rsidRPr="00655124">
        <w:t>), and yo</w:t>
      </w:r>
      <w:r>
        <w:t xml:space="preserve">ur class </w:t>
      </w:r>
      <w:r w:rsidRPr="00655124">
        <w:rPr>
          <w:i/>
        </w:rPr>
        <w:t>must not</w:t>
      </w:r>
      <w:r>
        <w:t xml:space="preserve"> have </w:t>
      </w:r>
      <w:r w:rsidR="00E1019B">
        <w:t xml:space="preserve">a </w:t>
      </w:r>
      <w:r w:rsidRPr="00655124">
        <w:rPr>
          <w:rFonts w:ascii="Courier New" w:hAnsi="Courier New" w:cs="Courier New"/>
        </w:rPr>
        <w:t>main</w:t>
      </w:r>
      <w:r>
        <w:t xml:space="preserve"> method.</w:t>
      </w:r>
      <w:r w:rsidR="005F1777">
        <w:t xml:space="preserve">   You can then use the provided </w:t>
      </w:r>
      <w:r w:rsidR="00452F29">
        <w:t>Test</w:t>
      </w:r>
      <w:r w:rsidR="005F1777">
        <w:t xml:space="preserve">.java </w:t>
      </w:r>
      <w:r w:rsidR="00844F52">
        <w:t>file (which has a main method) t</w:t>
      </w:r>
      <w:r w:rsidR="005F1777">
        <w:t>o test and verify the correctness of your implementation.</w:t>
      </w:r>
      <w:r w:rsidR="007F464F">
        <w:t xml:space="preserve">  </w:t>
      </w:r>
    </w:p>
    <w:p w14:paraId="45CDE3FA" w14:textId="38021F19" w:rsidR="001111C3" w:rsidRDefault="001111C3" w:rsidP="001111C3">
      <w:pPr>
        <w:pStyle w:val="Heading2"/>
      </w:pPr>
      <w:r>
        <w:t>S</w:t>
      </w:r>
      <w:r w:rsidR="00DB4939">
        <w:t xml:space="preserve">ample </w:t>
      </w:r>
      <w:r w:rsidR="001419D9">
        <w:t>Usage</w:t>
      </w:r>
      <w:r>
        <w:t xml:space="preserve"> </w:t>
      </w:r>
    </w:p>
    <w:p w14:paraId="6FA270CA" w14:textId="1490C8E2" w:rsidR="001111C3" w:rsidRDefault="006817C3" w:rsidP="00655124">
      <w:pPr>
        <w:jc w:val="both"/>
      </w:pPr>
      <w:r>
        <w:t xml:space="preserve">In this sample we declare and instantiate a </w:t>
      </w:r>
      <w:r w:rsidRPr="008B19C7">
        <w:rPr>
          <w:rFonts w:ascii="Courier New" w:hAnsi="Courier New" w:cs="Courier New"/>
        </w:rPr>
        <w:t>Fraction f</w:t>
      </w:r>
      <w:r>
        <w:t xml:space="preserve">.    We set the value to </w:t>
      </w:r>
      <w:r w:rsidR="0052716E">
        <w:rPr>
          <w:rFonts w:ascii="Courier New" w:hAnsi="Courier New" w:cs="Courier New"/>
        </w:rPr>
        <w:t>6/4</w:t>
      </w:r>
      <w:r>
        <w:t xml:space="preserve">, then call </w:t>
      </w:r>
      <w:proofErr w:type="spellStart"/>
      <w:r w:rsidRPr="008B19C7">
        <w:rPr>
          <w:rFonts w:ascii="Courier New" w:hAnsi="Courier New" w:cs="Courier New"/>
        </w:rPr>
        <w:t>println</w:t>
      </w:r>
      <w:proofErr w:type="spellEnd"/>
      <w:r>
        <w:t xml:space="preserve"> to display the values returned by </w:t>
      </w:r>
      <w:proofErr w:type="spellStart"/>
      <w:proofErr w:type="gramStart"/>
      <w:r w:rsidRPr="008B19C7">
        <w:rPr>
          <w:rFonts w:ascii="Courier New" w:hAnsi="Courier New" w:cs="Courier New"/>
        </w:rPr>
        <w:t>f.getNumerator</w:t>
      </w:r>
      <w:proofErr w:type="spellEnd"/>
      <w:proofErr w:type="gramEnd"/>
      <w:r w:rsidRPr="008B19C7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Pr="008B19C7">
        <w:rPr>
          <w:rFonts w:ascii="Courier New" w:hAnsi="Courier New" w:cs="Courier New"/>
        </w:rPr>
        <w:t>f.getDenominator</w:t>
      </w:r>
      <w:proofErr w:type="spellEnd"/>
      <w:r w:rsidRPr="008B19C7">
        <w:rPr>
          <w:rFonts w:ascii="Courier New" w:hAnsi="Courier New" w:cs="Courier New"/>
        </w:rPr>
        <w:t>()</w:t>
      </w:r>
      <w:r w:rsidRPr="008B19C7">
        <w:rPr>
          <w:rFonts w:cs="Courier New"/>
        </w:rPr>
        <w:t>.</w:t>
      </w:r>
      <w:r w:rsidRPr="008B19C7">
        <w:t xml:space="preserve">  </w:t>
      </w:r>
      <w:r>
        <w:t xml:space="preserve">This </w:t>
      </w:r>
      <w:r w:rsidR="000C2380" w:rsidRPr="00974F87">
        <w:rPr>
          <w:i/>
        </w:rPr>
        <w:t>must</w:t>
      </w:r>
      <w:r w:rsidR="000C2380">
        <w:t xml:space="preserve"> </w:t>
      </w:r>
      <w:r>
        <w:t xml:space="preserve">display the values </w:t>
      </w:r>
      <w:r w:rsidRPr="008B19C7">
        <w:rPr>
          <w:rFonts w:ascii="Courier New" w:hAnsi="Courier New" w:cs="Courier New"/>
        </w:rPr>
        <w:t>3</w:t>
      </w:r>
      <w:r>
        <w:t xml:space="preserve"> and </w:t>
      </w:r>
      <w:r w:rsidRPr="008B19C7">
        <w:rPr>
          <w:rFonts w:ascii="Courier New" w:hAnsi="Courier New" w:cs="Courier New"/>
        </w:rPr>
        <w:t>2</w:t>
      </w:r>
      <w:r>
        <w:t xml:space="preserve"> respectively.   Finally we multiply </w:t>
      </w:r>
      <w:r w:rsidRPr="008B19C7">
        <w:rPr>
          <w:rFonts w:ascii="Courier New" w:hAnsi="Courier New" w:cs="Courier New"/>
        </w:rPr>
        <w:t>f</w:t>
      </w:r>
      <w:r>
        <w:t xml:space="preserve"> by itself and print out the result – yielding the final value of </w:t>
      </w:r>
      <w:r w:rsidR="0052716E">
        <w:rPr>
          <w:rFonts w:ascii="Courier New" w:hAnsi="Courier New" w:cs="Courier New"/>
        </w:rPr>
        <w:t>9/4</w:t>
      </w:r>
      <w:r>
        <w:t>.</w:t>
      </w:r>
    </w:p>
    <w:p w14:paraId="06BB933D" w14:textId="1CF617B6" w:rsidR="001111C3" w:rsidRPr="006817C3" w:rsidRDefault="0052716E" w:rsidP="006817C3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Fraction f = new </w:t>
      </w:r>
      <w:proofErr w:type="gramStart"/>
      <w:r>
        <w:rPr>
          <w:rFonts w:ascii="Courier New" w:hAnsi="Courier New" w:cs="Courier New"/>
        </w:rPr>
        <w:t>Fraction(</w:t>
      </w:r>
      <w:proofErr w:type="gramEnd"/>
      <w:r>
        <w:rPr>
          <w:rFonts w:ascii="Courier New" w:hAnsi="Courier New" w:cs="Courier New"/>
        </w:rPr>
        <w:t>"6/4</w:t>
      </w:r>
      <w:r w:rsidR="000E39F5">
        <w:rPr>
          <w:rFonts w:ascii="Courier New" w:hAnsi="Courier New" w:cs="Courier New"/>
        </w:rPr>
        <w:t>"</w:t>
      </w:r>
      <w:r w:rsidR="001111C3" w:rsidRPr="006817C3">
        <w:rPr>
          <w:rFonts w:ascii="Courier New" w:hAnsi="Courier New" w:cs="Courier New"/>
        </w:rPr>
        <w:t>);</w:t>
      </w:r>
    </w:p>
    <w:p w14:paraId="36B2E357" w14:textId="6CD6E76A" w:rsidR="006817C3" w:rsidRPr="006817C3" w:rsidRDefault="006817C3" w:rsidP="006817C3">
      <w:pPr>
        <w:spacing w:after="0"/>
        <w:jc w:val="both"/>
        <w:rPr>
          <w:rFonts w:ascii="Courier New" w:hAnsi="Courier New" w:cs="Courier New"/>
        </w:rPr>
      </w:pPr>
      <w:proofErr w:type="spellStart"/>
      <w:r w:rsidRPr="006817C3">
        <w:rPr>
          <w:rFonts w:ascii="Courier New" w:hAnsi="Courier New" w:cs="Courier New"/>
        </w:rPr>
        <w:t>System.out.println</w:t>
      </w:r>
      <w:proofErr w:type="spellEnd"/>
      <w:r w:rsidRPr="006817C3">
        <w:rPr>
          <w:rFonts w:ascii="Courier New" w:hAnsi="Courier New" w:cs="Courier New"/>
        </w:rPr>
        <w:t>(</w:t>
      </w:r>
      <w:proofErr w:type="spellStart"/>
      <w:proofErr w:type="gramStart"/>
      <w:r w:rsidRPr="006817C3">
        <w:rPr>
          <w:rFonts w:ascii="Courier New" w:hAnsi="Courier New" w:cs="Courier New"/>
        </w:rPr>
        <w:t>f.getNumerator</w:t>
      </w:r>
      <w:proofErr w:type="spellEnd"/>
      <w:proofErr w:type="gramEnd"/>
      <w:r w:rsidRPr="006817C3">
        <w:rPr>
          <w:rFonts w:ascii="Courier New" w:hAnsi="Courier New" w:cs="Courier New"/>
        </w:rPr>
        <w:t>());</w:t>
      </w:r>
    </w:p>
    <w:p w14:paraId="07C85474" w14:textId="0B870E8D" w:rsidR="006817C3" w:rsidRPr="006817C3" w:rsidRDefault="006817C3" w:rsidP="006817C3">
      <w:pPr>
        <w:spacing w:after="0"/>
        <w:jc w:val="both"/>
        <w:rPr>
          <w:rFonts w:ascii="Courier New" w:hAnsi="Courier New" w:cs="Courier New"/>
        </w:rPr>
      </w:pPr>
      <w:proofErr w:type="spellStart"/>
      <w:r w:rsidRPr="006817C3">
        <w:rPr>
          <w:rFonts w:ascii="Courier New" w:hAnsi="Courier New" w:cs="Courier New"/>
        </w:rPr>
        <w:t>System.out.println</w:t>
      </w:r>
      <w:proofErr w:type="spellEnd"/>
      <w:r w:rsidRPr="006817C3">
        <w:rPr>
          <w:rFonts w:ascii="Courier New" w:hAnsi="Courier New" w:cs="Courier New"/>
        </w:rPr>
        <w:t>(</w:t>
      </w:r>
      <w:proofErr w:type="spellStart"/>
      <w:proofErr w:type="gramStart"/>
      <w:r w:rsidRPr="006817C3">
        <w:rPr>
          <w:rFonts w:ascii="Courier New" w:hAnsi="Courier New" w:cs="Courier New"/>
        </w:rPr>
        <w:t>f.getDenominator</w:t>
      </w:r>
      <w:proofErr w:type="spellEnd"/>
      <w:proofErr w:type="gramEnd"/>
      <w:r w:rsidRPr="006817C3">
        <w:rPr>
          <w:rFonts w:ascii="Courier New" w:hAnsi="Courier New" w:cs="Courier New"/>
        </w:rPr>
        <w:t>());</w:t>
      </w:r>
    </w:p>
    <w:p w14:paraId="3C46B640" w14:textId="2274A49C" w:rsidR="006817C3" w:rsidRPr="006817C3" w:rsidRDefault="006817C3" w:rsidP="006817C3">
      <w:pPr>
        <w:spacing w:after="0"/>
        <w:jc w:val="both"/>
        <w:rPr>
          <w:rFonts w:ascii="Courier New" w:hAnsi="Courier New" w:cs="Courier New"/>
        </w:rPr>
      </w:pPr>
      <w:proofErr w:type="spellStart"/>
      <w:r w:rsidRPr="006817C3">
        <w:rPr>
          <w:rFonts w:ascii="Courier New" w:hAnsi="Courier New" w:cs="Courier New"/>
        </w:rPr>
        <w:t>System.out.println</w:t>
      </w:r>
      <w:proofErr w:type="spellEnd"/>
      <w:r w:rsidRPr="006817C3">
        <w:rPr>
          <w:rFonts w:ascii="Courier New" w:hAnsi="Courier New" w:cs="Courier New"/>
        </w:rPr>
        <w:t>(</w:t>
      </w:r>
      <w:proofErr w:type="spellStart"/>
      <w:proofErr w:type="gramStart"/>
      <w:r w:rsidRPr="006817C3">
        <w:rPr>
          <w:rFonts w:ascii="Courier New" w:hAnsi="Courier New" w:cs="Courier New"/>
        </w:rPr>
        <w:t>f.multiply</w:t>
      </w:r>
      <w:proofErr w:type="spellEnd"/>
      <w:proofErr w:type="gramEnd"/>
      <w:r w:rsidRPr="006817C3">
        <w:rPr>
          <w:rFonts w:ascii="Courier New" w:hAnsi="Courier New" w:cs="Courier New"/>
        </w:rPr>
        <w:t>(f));</w:t>
      </w:r>
    </w:p>
    <w:p w14:paraId="7B5EA8A3" w14:textId="5390F9E0" w:rsidR="00DB4939" w:rsidRDefault="00DB4939" w:rsidP="00DB4939">
      <w:pPr>
        <w:pStyle w:val="Heading2"/>
      </w:pPr>
      <w:r>
        <w:t>Scoring</w:t>
      </w:r>
      <w:r w:rsidR="00C01866">
        <w:t xml:space="preserve"> </w:t>
      </w:r>
    </w:p>
    <w:p w14:paraId="2D1C5F8F" w14:textId="6C65E809" w:rsidR="008B19C7" w:rsidRDefault="008B19C7" w:rsidP="00E2553B">
      <w:pPr>
        <w:spacing w:after="0"/>
      </w:pPr>
      <w:r>
        <w:t xml:space="preserve">1 </w:t>
      </w:r>
      <w:proofErr w:type="spellStart"/>
      <w:r>
        <w:t>pt</w:t>
      </w:r>
      <w:proofErr w:type="spellEnd"/>
      <w:r>
        <w:t xml:space="preserve"> </w:t>
      </w:r>
      <w:r w:rsidR="004F2FE5">
        <w:t xml:space="preserve">(total of 2) </w:t>
      </w:r>
      <w:r w:rsidR="00C01866">
        <w:t xml:space="preserve">each </w:t>
      </w:r>
      <w:r>
        <w:t xml:space="preserve">for proper field declaration and </w:t>
      </w:r>
      <w:r w:rsidR="004F2FE5">
        <w:t>initialization</w:t>
      </w:r>
    </w:p>
    <w:p w14:paraId="1DB90E66" w14:textId="60C88D16" w:rsidR="008B19C7" w:rsidRDefault="008B19C7" w:rsidP="00E2553B">
      <w:pPr>
        <w:spacing w:after="0"/>
      </w:pPr>
      <w:r>
        <w:t xml:space="preserve">2 </w:t>
      </w:r>
      <w:r w:rsidR="004F2FE5">
        <w:t xml:space="preserve">pts (total </w:t>
      </w:r>
      <w:r w:rsidR="00926D50">
        <w:t xml:space="preserve">of </w:t>
      </w:r>
      <w:r w:rsidR="0052716E">
        <w:t>6</w:t>
      </w:r>
      <w:r w:rsidR="004F2FE5">
        <w:t xml:space="preserve">) </w:t>
      </w:r>
      <w:r w:rsidR="001F66BB">
        <w:t xml:space="preserve">for </w:t>
      </w:r>
      <w:r w:rsidR="004F2FE5">
        <w:t xml:space="preserve">each </w:t>
      </w:r>
      <w:r w:rsidR="00926D50">
        <w:t xml:space="preserve">working </w:t>
      </w:r>
      <w:r w:rsidR="004F2FE5">
        <w:t>constructor.</w:t>
      </w:r>
    </w:p>
    <w:p w14:paraId="251551E4" w14:textId="4A641205" w:rsidR="003E4E08" w:rsidRDefault="0083730D" w:rsidP="00E2553B">
      <w:pPr>
        <w:spacing w:after="0"/>
      </w:pPr>
      <w:r>
        <w:t>3</w:t>
      </w:r>
      <w:r w:rsidR="003E4E08">
        <w:t xml:space="preserve"> pts for proper reduction during construction</w:t>
      </w:r>
    </w:p>
    <w:p w14:paraId="732FDF45" w14:textId="2FC62563" w:rsidR="001F66BB" w:rsidRDefault="0052716E" w:rsidP="00E2553B">
      <w:pPr>
        <w:spacing w:after="0"/>
      </w:pPr>
      <w:r>
        <w:t>2</w:t>
      </w:r>
      <w:r w:rsidR="001F66BB">
        <w:t xml:space="preserve"> pt</w:t>
      </w:r>
      <w:r w:rsidR="00926D50">
        <w:t>s</w:t>
      </w:r>
      <w:r w:rsidR="001F66BB">
        <w:t xml:space="preserve"> </w:t>
      </w:r>
      <w:r w:rsidR="00926D50">
        <w:t xml:space="preserve">(total of 8) </w:t>
      </w:r>
      <w:r w:rsidR="001F66BB">
        <w:t xml:space="preserve">each for each </w:t>
      </w:r>
      <w:r w:rsidR="00926D50">
        <w:t xml:space="preserve">working </w:t>
      </w:r>
      <w:r w:rsidR="001F66BB">
        <w:t>operator</w:t>
      </w:r>
    </w:p>
    <w:p w14:paraId="4DD18213" w14:textId="08D97504" w:rsidR="008B19C7" w:rsidRDefault="00921D32" w:rsidP="00E2553B">
      <w:pPr>
        <w:spacing w:after="0"/>
      </w:pPr>
      <w:r>
        <w:t>3</w:t>
      </w:r>
      <w:r w:rsidR="008B19C7">
        <w:t xml:space="preserve"> pts for </w:t>
      </w:r>
      <w:r w:rsidR="0050760F">
        <w:t>proper output from the</w:t>
      </w:r>
      <w:r w:rsidR="008B19C7">
        <w:t xml:space="preserve"> </w:t>
      </w:r>
      <w:proofErr w:type="spellStart"/>
      <w:proofErr w:type="gramStart"/>
      <w:r w:rsidR="008B19C7">
        <w:t>toString</w:t>
      </w:r>
      <w:proofErr w:type="spellEnd"/>
      <w:r w:rsidR="008B19C7">
        <w:t>(</w:t>
      </w:r>
      <w:proofErr w:type="gramEnd"/>
      <w:r w:rsidR="008B19C7">
        <w:t>) method</w:t>
      </w:r>
    </w:p>
    <w:p w14:paraId="196ABCC6" w14:textId="2C18D0A9" w:rsidR="0052716E" w:rsidRDefault="0083730D" w:rsidP="00E2553B">
      <w:pPr>
        <w:spacing w:after="0"/>
      </w:pPr>
      <w:r>
        <w:t>3</w:t>
      </w:r>
      <w:r w:rsidR="0052716E">
        <w:t xml:space="preserve"> pts for proper output from the </w:t>
      </w:r>
      <w:proofErr w:type="spellStart"/>
      <w:proofErr w:type="gramStart"/>
      <w:r w:rsidR="0052716E">
        <w:t>toMixedNumberString</w:t>
      </w:r>
      <w:proofErr w:type="spellEnd"/>
      <w:r w:rsidR="0052716E">
        <w:t>(</w:t>
      </w:r>
      <w:proofErr w:type="gramEnd"/>
      <w:r w:rsidR="0052716E">
        <w:t>) method</w:t>
      </w:r>
    </w:p>
    <w:p w14:paraId="513AAE94" w14:textId="6EF324AD" w:rsidR="0052716E" w:rsidRDefault="0052716E" w:rsidP="00E2553B">
      <w:pPr>
        <w:spacing w:after="0"/>
      </w:pPr>
      <w:r>
        <w:t xml:space="preserve">2 pts for proper output from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</w:t>
      </w:r>
    </w:p>
    <w:p w14:paraId="6B0BCDB4" w14:textId="428845A9" w:rsidR="001F66BB" w:rsidRDefault="0083730D" w:rsidP="00E2553B">
      <w:pPr>
        <w:spacing w:after="0"/>
      </w:pPr>
      <w:r>
        <w:t>3</w:t>
      </w:r>
      <w:r w:rsidR="00926D50">
        <w:t xml:space="preserve"> pts for </w:t>
      </w:r>
      <w:r w:rsidR="001F66BB">
        <w:t xml:space="preserve">proper </w:t>
      </w:r>
      <w:r w:rsidR="00926D50">
        <w:t xml:space="preserve">coding </w:t>
      </w:r>
      <w:r w:rsidR="001F66BB">
        <w:t>style</w:t>
      </w:r>
      <w:r w:rsidR="00926D50">
        <w:t>, indentation, whitespace, comments</w:t>
      </w:r>
    </w:p>
    <w:p w14:paraId="5F6A166D" w14:textId="53D5210C" w:rsidR="008B19C7" w:rsidRDefault="0052716E" w:rsidP="008B19C7">
      <w:r>
        <w:t xml:space="preserve">Total of </w:t>
      </w:r>
      <w:r w:rsidR="0083730D">
        <w:t>30</w:t>
      </w:r>
    </w:p>
    <w:p w14:paraId="0433D71B" w14:textId="04117DC7" w:rsidR="0052716E" w:rsidRDefault="0052716E" w:rsidP="0052716E">
      <w:pPr>
        <w:pStyle w:val="Heading2"/>
      </w:pPr>
      <w:r>
        <w:t>Extra Credit</w:t>
      </w:r>
    </w:p>
    <w:p w14:paraId="097607BE" w14:textId="228FD371" w:rsidR="0052716E" w:rsidRDefault="0052716E" w:rsidP="008B19C7">
      <w:r>
        <w:t xml:space="preserve">In addition to the Fraction class, create a </w:t>
      </w:r>
      <w:proofErr w:type="spellStart"/>
      <w:r>
        <w:t>BigFraction</w:t>
      </w:r>
      <w:proofErr w:type="spellEnd"/>
      <w:r>
        <w:t xml:space="preserve"> class. The </w:t>
      </w:r>
      <w:proofErr w:type="spellStart"/>
      <w:r>
        <w:t>BigFraction</w:t>
      </w:r>
      <w:proofErr w:type="spellEnd"/>
      <w:r>
        <w:t xml:space="preserve"> class should be mostly identical to the Fraction class, except it can handle numerators and denominators with many more digits than the Fraction class. The </w:t>
      </w:r>
      <w:proofErr w:type="spellStart"/>
      <w:r>
        <w:t>BigFraction</w:t>
      </w:r>
      <w:proofErr w:type="spellEnd"/>
      <w:r>
        <w:t xml:space="preserve"> class will do this by using the </w:t>
      </w:r>
      <w:proofErr w:type="spellStart"/>
      <w:r>
        <w:t>java.math.BigInteger</w:t>
      </w:r>
      <w:proofErr w:type="spellEnd"/>
      <w:r>
        <w:t xml:space="preserve"> class for its numerator and denominator. </w:t>
      </w:r>
      <w:proofErr w:type="spellStart"/>
      <w:r w:rsidR="00E858AD">
        <w:t>BigFraction</w:t>
      </w:r>
      <w:proofErr w:type="spellEnd"/>
      <w:r w:rsidR="00E858AD">
        <w:t xml:space="preserve"> should keep the three constructors of Fraction, and in addition have two new constructors that take </w:t>
      </w:r>
      <w:proofErr w:type="spellStart"/>
      <w:r w:rsidR="00E858AD">
        <w:t>BigIntegers</w:t>
      </w:r>
      <w:proofErr w:type="spellEnd"/>
      <w:r w:rsidR="00E858AD">
        <w:t xml:space="preserve"> instead of </w:t>
      </w:r>
      <w:proofErr w:type="spellStart"/>
      <w:r w:rsidR="00E858AD">
        <w:t>ints</w:t>
      </w:r>
      <w:proofErr w:type="spellEnd"/>
      <w:r w:rsidR="00E858AD">
        <w:t xml:space="preserve">. All methods that take a Fraction as a parameter should take a </w:t>
      </w:r>
      <w:proofErr w:type="spellStart"/>
      <w:r w:rsidR="00E858AD">
        <w:t>BigFraction</w:t>
      </w:r>
      <w:proofErr w:type="spellEnd"/>
      <w:r w:rsidR="00E858AD">
        <w:t xml:space="preserve"> instead.</w:t>
      </w:r>
    </w:p>
    <w:p w14:paraId="64F5C72C" w14:textId="125A2826" w:rsidR="006817C3" w:rsidRDefault="00E858AD" w:rsidP="00D46498">
      <w:r>
        <w:t xml:space="preserve">You are expected to look up information about the </w:t>
      </w:r>
      <w:proofErr w:type="spellStart"/>
      <w:r>
        <w:t>BigInteger</w:t>
      </w:r>
      <w:proofErr w:type="spellEnd"/>
      <w:r>
        <w:t xml:space="preserve"> class, and figure out how to use it yourself. Discovering and using code you didn’t write by doing research and reading documentation is a big part of real life software development.</w:t>
      </w:r>
    </w:p>
    <w:p w14:paraId="32438FF0" w14:textId="77777777" w:rsidR="006817C3" w:rsidRDefault="006817C3" w:rsidP="00655124">
      <w:pPr>
        <w:pStyle w:val="ListParagraph"/>
      </w:pPr>
    </w:p>
    <w:sectPr w:rsidR="006817C3" w:rsidSect="00E2553B">
      <w:footerReference w:type="default" r:id="rId8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D212B" w14:textId="77777777" w:rsidR="004C578A" w:rsidRDefault="004C578A" w:rsidP="00FE3D29">
      <w:pPr>
        <w:spacing w:after="0" w:line="240" w:lineRule="auto"/>
      </w:pPr>
      <w:r>
        <w:separator/>
      </w:r>
    </w:p>
  </w:endnote>
  <w:endnote w:type="continuationSeparator" w:id="0">
    <w:p w14:paraId="410D37A7" w14:textId="77777777" w:rsidR="004C578A" w:rsidRDefault="004C578A" w:rsidP="00FE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B4E4B" w14:textId="220AED71" w:rsidR="009943B8" w:rsidRDefault="009943B8">
    <w:pPr>
      <w:pStyle w:val="Footer"/>
    </w:pPr>
    <w:r>
      <w:t>Rev: A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CE517" w14:textId="77777777" w:rsidR="004C578A" w:rsidRDefault="004C578A" w:rsidP="00FE3D29">
      <w:pPr>
        <w:spacing w:after="0" w:line="240" w:lineRule="auto"/>
      </w:pPr>
      <w:r>
        <w:separator/>
      </w:r>
    </w:p>
  </w:footnote>
  <w:footnote w:type="continuationSeparator" w:id="0">
    <w:p w14:paraId="56D33528" w14:textId="77777777" w:rsidR="004C578A" w:rsidRDefault="004C578A" w:rsidP="00FE3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4D8"/>
    <w:multiLevelType w:val="hybridMultilevel"/>
    <w:tmpl w:val="73A4CF7A"/>
    <w:lvl w:ilvl="0" w:tplc="7E120F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D7AD214">
      <w:start w:val="1"/>
      <w:numFmt w:val="upperLetter"/>
      <w:lvlText w:val="%2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2" w:tplc="6A024B8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6C3E"/>
    <w:multiLevelType w:val="hybridMultilevel"/>
    <w:tmpl w:val="1822244E"/>
    <w:lvl w:ilvl="0" w:tplc="F984D022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3018"/>
    <w:multiLevelType w:val="hybridMultilevel"/>
    <w:tmpl w:val="558EC148"/>
    <w:lvl w:ilvl="0" w:tplc="F984D022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0042C"/>
    <w:multiLevelType w:val="hybridMultilevel"/>
    <w:tmpl w:val="3B7EC7D8"/>
    <w:lvl w:ilvl="0" w:tplc="8F5C2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984D022">
      <w:start w:val="1"/>
      <w:numFmt w:val="upperLetter"/>
      <w:lvlText w:val="%3)"/>
      <w:lvlJc w:val="left"/>
      <w:pPr>
        <w:ind w:left="2340" w:hanging="360"/>
      </w:pPr>
      <w:rPr>
        <w:rFonts w:asciiTheme="minorHAnsi" w:hAnsiTheme="minorHAnsi" w:hint="default"/>
        <w:b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71835"/>
    <w:multiLevelType w:val="hybridMultilevel"/>
    <w:tmpl w:val="CF709F68"/>
    <w:lvl w:ilvl="0" w:tplc="AAF626E6">
      <w:start w:val="1"/>
      <w:numFmt w:val="upperLetter"/>
      <w:pStyle w:val="ListExpression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53A0B"/>
    <w:multiLevelType w:val="hybridMultilevel"/>
    <w:tmpl w:val="1822244E"/>
    <w:lvl w:ilvl="0" w:tplc="F984D022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C5622"/>
    <w:multiLevelType w:val="hybridMultilevel"/>
    <w:tmpl w:val="5DEEE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6A024B8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33D20"/>
    <w:multiLevelType w:val="hybridMultilevel"/>
    <w:tmpl w:val="55202B72"/>
    <w:lvl w:ilvl="0" w:tplc="F984D022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234D7"/>
    <w:multiLevelType w:val="hybridMultilevel"/>
    <w:tmpl w:val="96187F38"/>
    <w:lvl w:ilvl="0" w:tplc="5560D1C0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C4162"/>
    <w:multiLevelType w:val="hybridMultilevel"/>
    <w:tmpl w:val="2BFAA07E"/>
    <w:lvl w:ilvl="0" w:tplc="F984D022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54E01"/>
    <w:multiLevelType w:val="hybridMultilevel"/>
    <w:tmpl w:val="FF68DD48"/>
    <w:lvl w:ilvl="0" w:tplc="50B23678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4287D"/>
    <w:multiLevelType w:val="hybridMultilevel"/>
    <w:tmpl w:val="F0301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984D022">
      <w:start w:val="1"/>
      <w:numFmt w:val="upperLetter"/>
      <w:lvlText w:val="%3)"/>
      <w:lvlJc w:val="left"/>
      <w:pPr>
        <w:ind w:left="2340" w:hanging="360"/>
      </w:pPr>
      <w:rPr>
        <w:rFonts w:asciiTheme="minorHAnsi" w:hAnsiTheme="minorHAnsi" w:hint="default"/>
        <w:b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1F8C"/>
    <w:multiLevelType w:val="hybridMultilevel"/>
    <w:tmpl w:val="38C0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984D022">
      <w:start w:val="1"/>
      <w:numFmt w:val="upperLetter"/>
      <w:lvlText w:val="%3)"/>
      <w:lvlJc w:val="left"/>
      <w:pPr>
        <w:ind w:left="2340" w:hanging="360"/>
      </w:pPr>
      <w:rPr>
        <w:rFonts w:asciiTheme="minorHAnsi" w:hAnsiTheme="minorHAnsi" w:hint="default"/>
        <w:b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E6EA5"/>
    <w:multiLevelType w:val="hybridMultilevel"/>
    <w:tmpl w:val="B54A8C1C"/>
    <w:lvl w:ilvl="0" w:tplc="B01210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B20C1E"/>
    <w:multiLevelType w:val="hybridMultilevel"/>
    <w:tmpl w:val="F572C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984D022">
      <w:start w:val="1"/>
      <w:numFmt w:val="upperLetter"/>
      <w:lvlText w:val="%3)"/>
      <w:lvlJc w:val="left"/>
      <w:pPr>
        <w:ind w:left="2340" w:hanging="360"/>
      </w:pPr>
      <w:rPr>
        <w:rFonts w:asciiTheme="minorHAnsi" w:hAnsiTheme="minorHAnsi" w:hint="default"/>
        <w:b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20BCE"/>
    <w:multiLevelType w:val="hybridMultilevel"/>
    <w:tmpl w:val="C3AC2BBC"/>
    <w:lvl w:ilvl="0" w:tplc="6D3CF5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212B6"/>
    <w:multiLevelType w:val="hybridMultilevel"/>
    <w:tmpl w:val="1822244E"/>
    <w:lvl w:ilvl="0" w:tplc="F984D022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B158B"/>
    <w:multiLevelType w:val="hybridMultilevel"/>
    <w:tmpl w:val="1BD8A08C"/>
    <w:lvl w:ilvl="0" w:tplc="16AE9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F984D022">
      <w:start w:val="1"/>
      <w:numFmt w:val="upperLetter"/>
      <w:lvlText w:val="%2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B1D8E"/>
    <w:multiLevelType w:val="hybridMultilevel"/>
    <w:tmpl w:val="F596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F38F3"/>
    <w:multiLevelType w:val="hybridMultilevel"/>
    <w:tmpl w:val="7F3EFC8C"/>
    <w:lvl w:ilvl="0" w:tplc="5FF0D6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A7DC3"/>
    <w:multiLevelType w:val="hybridMultilevel"/>
    <w:tmpl w:val="CC569FBC"/>
    <w:lvl w:ilvl="0" w:tplc="859C2E00">
      <w:start w:val="7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54A30"/>
    <w:multiLevelType w:val="hybridMultilevel"/>
    <w:tmpl w:val="5A40CECA"/>
    <w:lvl w:ilvl="0" w:tplc="D7FA2B08">
      <w:start w:val="1"/>
      <w:numFmt w:val="upperRoman"/>
      <w:pStyle w:val="ListParagraphB"/>
      <w:lvlText w:val="%1."/>
      <w:lvlJc w:val="righ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E2653"/>
    <w:multiLevelType w:val="hybridMultilevel"/>
    <w:tmpl w:val="D52ED982"/>
    <w:lvl w:ilvl="0" w:tplc="9D7AD214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F48DD"/>
    <w:multiLevelType w:val="hybridMultilevel"/>
    <w:tmpl w:val="C01693A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81A46"/>
    <w:multiLevelType w:val="hybridMultilevel"/>
    <w:tmpl w:val="C01693A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543D3"/>
    <w:multiLevelType w:val="hybridMultilevel"/>
    <w:tmpl w:val="EE249CC2"/>
    <w:lvl w:ilvl="0" w:tplc="53345FC0">
      <w:start w:val="1"/>
      <w:numFmt w:val="upperLetter"/>
      <w:pStyle w:val="ListParagraphSpaced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E2DFD"/>
    <w:multiLevelType w:val="hybridMultilevel"/>
    <w:tmpl w:val="96CA6CD4"/>
    <w:lvl w:ilvl="0" w:tplc="7102D050">
      <w:start w:val="1"/>
      <w:numFmt w:val="upperRoman"/>
      <w:lvlText w:val="%1."/>
      <w:lvlJc w:val="right"/>
      <w:pPr>
        <w:ind w:left="72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78E005D1"/>
    <w:multiLevelType w:val="hybridMultilevel"/>
    <w:tmpl w:val="82927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C1433"/>
    <w:multiLevelType w:val="hybridMultilevel"/>
    <w:tmpl w:val="5FF6B74E"/>
    <w:lvl w:ilvl="0" w:tplc="9D7AD214">
      <w:start w:val="1"/>
      <w:numFmt w:val="upperLetter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4"/>
  </w:num>
  <w:num w:numId="4">
    <w:abstractNumId w:val="25"/>
  </w:num>
  <w:num w:numId="5">
    <w:abstractNumId w:val="17"/>
  </w:num>
  <w:num w:numId="6">
    <w:abstractNumId w:val="26"/>
  </w:num>
  <w:num w:numId="7">
    <w:abstractNumId w:val="6"/>
  </w:num>
  <w:num w:numId="8">
    <w:abstractNumId w:val="0"/>
  </w:num>
  <w:num w:numId="9">
    <w:abstractNumId w:val="2"/>
  </w:num>
  <w:num w:numId="10">
    <w:abstractNumId w:val="22"/>
  </w:num>
  <w:num w:numId="11">
    <w:abstractNumId w:val="20"/>
  </w:num>
  <w:num w:numId="12">
    <w:abstractNumId w:val="10"/>
  </w:num>
  <w:num w:numId="13">
    <w:abstractNumId w:val="15"/>
  </w:num>
  <w:num w:numId="14">
    <w:abstractNumId w:val="28"/>
  </w:num>
  <w:num w:numId="15">
    <w:abstractNumId w:val="8"/>
  </w:num>
  <w:num w:numId="16">
    <w:abstractNumId w:val="16"/>
  </w:num>
  <w:num w:numId="17">
    <w:abstractNumId w:val="5"/>
  </w:num>
  <w:num w:numId="18">
    <w:abstractNumId w:val="1"/>
  </w:num>
  <w:num w:numId="19">
    <w:abstractNumId w:val="14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9"/>
  </w:num>
  <w:num w:numId="27">
    <w:abstractNumId w:val="18"/>
  </w:num>
  <w:num w:numId="28">
    <w:abstractNumId w:val="13"/>
  </w:num>
  <w:num w:numId="29">
    <w:abstractNumId w:val="27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ach Zachwieja (XBOX)">
    <w15:presenceInfo w15:providerId="AD" w15:userId="S-1-5-21-2127521184-1604012920-1887927527-5010023"/>
  </w15:person>
  <w15:person w15:author="Peterson, Dan (Daniel J)">
    <w15:presenceInfo w15:providerId="AD" w15:userId="S-1-5-21-22612181-1923763870-447416999-8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29"/>
    <w:rsid w:val="00000185"/>
    <w:rsid w:val="00000C9B"/>
    <w:rsid w:val="00001C85"/>
    <w:rsid w:val="00001C8D"/>
    <w:rsid w:val="000058B9"/>
    <w:rsid w:val="00005ED3"/>
    <w:rsid w:val="00007CC8"/>
    <w:rsid w:val="00010B67"/>
    <w:rsid w:val="00015AAF"/>
    <w:rsid w:val="00020A28"/>
    <w:rsid w:val="00022E03"/>
    <w:rsid w:val="0002497C"/>
    <w:rsid w:val="00030B45"/>
    <w:rsid w:val="00030F06"/>
    <w:rsid w:val="000377DF"/>
    <w:rsid w:val="00040F56"/>
    <w:rsid w:val="00045530"/>
    <w:rsid w:val="000471E8"/>
    <w:rsid w:val="0004785D"/>
    <w:rsid w:val="00051786"/>
    <w:rsid w:val="00056081"/>
    <w:rsid w:val="000566F6"/>
    <w:rsid w:val="00060C2A"/>
    <w:rsid w:val="00060E4B"/>
    <w:rsid w:val="00060FDE"/>
    <w:rsid w:val="00061876"/>
    <w:rsid w:val="0006270C"/>
    <w:rsid w:val="00063992"/>
    <w:rsid w:val="00065885"/>
    <w:rsid w:val="00066307"/>
    <w:rsid w:val="00071351"/>
    <w:rsid w:val="00072DED"/>
    <w:rsid w:val="000738F4"/>
    <w:rsid w:val="0008624E"/>
    <w:rsid w:val="000865B8"/>
    <w:rsid w:val="000866E0"/>
    <w:rsid w:val="00092DE3"/>
    <w:rsid w:val="000945B2"/>
    <w:rsid w:val="0009631A"/>
    <w:rsid w:val="000A0F5C"/>
    <w:rsid w:val="000A5663"/>
    <w:rsid w:val="000A60BA"/>
    <w:rsid w:val="000B4A76"/>
    <w:rsid w:val="000B5BA5"/>
    <w:rsid w:val="000B6ECD"/>
    <w:rsid w:val="000C2380"/>
    <w:rsid w:val="000C5379"/>
    <w:rsid w:val="000C5D71"/>
    <w:rsid w:val="000C5E7C"/>
    <w:rsid w:val="000C75AF"/>
    <w:rsid w:val="000D530A"/>
    <w:rsid w:val="000E239D"/>
    <w:rsid w:val="000E34D8"/>
    <w:rsid w:val="000E39F5"/>
    <w:rsid w:val="000E5F47"/>
    <w:rsid w:val="000E6F94"/>
    <w:rsid w:val="000F5979"/>
    <w:rsid w:val="000F74C4"/>
    <w:rsid w:val="000F7B25"/>
    <w:rsid w:val="00103971"/>
    <w:rsid w:val="0010501F"/>
    <w:rsid w:val="0010524F"/>
    <w:rsid w:val="00106021"/>
    <w:rsid w:val="00106DB0"/>
    <w:rsid w:val="0010747D"/>
    <w:rsid w:val="00110334"/>
    <w:rsid w:val="001111C3"/>
    <w:rsid w:val="001112F9"/>
    <w:rsid w:val="00111EFD"/>
    <w:rsid w:val="00113202"/>
    <w:rsid w:val="00114582"/>
    <w:rsid w:val="00116C62"/>
    <w:rsid w:val="001176C8"/>
    <w:rsid w:val="00126215"/>
    <w:rsid w:val="001270A0"/>
    <w:rsid w:val="00136740"/>
    <w:rsid w:val="0014048B"/>
    <w:rsid w:val="001419D9"/>
    <w:rsid w:val="00141D72"/>
    <w:rsid w:val="00145A5C"/>
    <w:rsid w:val="00147C14"/>
    <w:rsid w:val="001510F1"/>
    <w:rsid w:val="001526AE"/>
    <w:rsid w:val="00153DAC"/>
    <w:rsid w:val="00154072"/>
    <w:rsid w:val="001546F9"/>
    <w:rsid w:val="00154792"/>
    <w:rsid w:val="00155003"/>
    <w:rsid w:val="00156079"/>
    <w:rsid w:val="00161755"/>
    <w:rsid w:val="00164EB6"/>
    <w:rsid w:val="0016559F"/>
    <w:rsid w:val="00165669"/>
    <w:rsid w:val="00165F6F"/>
    <w:rsid w:val="00166C6F"/>
    <w:rsid w:val="0017044C"/>
    <w:rsid w:val="0017283A"/>
    <w:rsid w:val="00172E63"/>
    <w:rsid w:val="00173CBE"/>
    <w:rsid w:val="00175AB1"/>
    <w:rsid w:val="00182109"/>
    <w:rsid w:val="001831B6"/>
    <w:rsid w:val="0018362C"/>
    <w:rsid w:val="00184787"/>
    <w:rsid w:val="001850D6"/>
    <w:rsid w:val="00187395"/>
    <w:rsid w:val="001879A5"/>
    <w:rsid w:val="00190438"/>
    <w:rsid w:val="00194713"/>
    <w:rsid w:val="001964EB"/>
    <w:rsid w:val="00197E90"/>
    <w:rsid w:val="00197EA1"/>
    <w:rsid w:val="001A26C1"/>
    <w:rsid w:val="001A3513"/>
    <w:rsid w:val="001A7F7A"/>
    <w:rsid w:val="001B2135"/>
    <w:rsid w:val="001B4130"/>
    <w:rsid w:val="001B45C8"/>
    <w:rsid w:val="001B6AB6"/>
    <w:rsid w:val="001C1162"/>
    <w:rsid w:val="001C7220"/>
    <w:rsid w:val="001D144A"/>
    <w:rsid w:val="001E005E"/>
    <w:rsid w:val="001E3248"/>
    <w:rsid w:val="001F0742"/>
    <w:rsid w:val="001F3B81"/>
    <w:rsid w:val="001F66BB"/>
    <w:rsid w:val="001F78A9"/>
    <w:rsid w:val="00200EA6"/>
    <w:rsid w:val="00202E04"/>
    <w:rsid w:val="00203E24"/>
    <w:rsid w:val="00204AAA"/>
    <w:rsid w:val="00205F9E"/>
    <w:rsid w:val="002060D2"/>
    <w:rsid w:val="0021163F"/>
    <w:rsid w:val="00211984"/>
    <w:rsid w:val="00217119"/>
    <w:rsid w:val="002257F8"/>
    <w:rsid w:val="00227792"/>
    <w:rsid w:val="0023146C"/>
    <w:rsid w:val="00231B40"/>
    <w:rsid w:val="00232C10"/>
    <w:rsid w:val="00232CDA"/>
    <w:rsid w:val="002351B8"/>
    <w:rsid w:val="002424BE"/>
    <w:rsid w:val="002429A3"/>
    <w:rsid w:val="00243DEF"/>
    <w:rsid w:val="0024798A"/>
    <w:rsid w:val="00247B53"/>
    <w:rsid w:val="002531CE"/>
    <w:rsid w:val="00253583"/>
    <w:rsid w:val="0025446A"/>
    <w:rsid w:val="002552BB"/>
    <w:rsid w:val="00255A04"/>
    <w:rsid w:val="00255DD6"/>
    <w:rsid w:val="00256367"/>
    <w:rsid w:val="00257B2F"/>
    <w:rsid w:val="00257BDD"/>
    <w:rsid w:val="00261B2A"/>
    <w:rsid w:val="00264877"/>
    <w:rsid w:val="0027218E"/>
    <w:rsid w:val="00273ED5"/>
    <w:rsid w:val="00274123"/>
    <w:rsid w:val="002744BE"/>
    <w:rsid w:val="002757EB"/>
    <w:rsid w:val="00286AB8"/>
    <w:rsid w:val="0029484B"/>
    <w:rsid w:val="00295CB8"/>
    <w:rsid w:val="002967BD"/>
    <w:rsid w:val="00296B59"/>
    <w:rsid w:val="002A1032"/>
    <w:rsid w:val="002A26B4"/>
    <w:rsid w:val="002B0628"/>
    <w:rsid w:val="002B3D67"/>
    <w:rsid w:val="002B4EFD"/>
    <w:rsid w:val="002B55E9"/>
    <w:rsid w:val="002C497A"/>
    <w:rsid w:val="002C6305"/>
    <w:rsid w:val="002D1251"/>
    <w:rsid w:val="002D3898"/>
    <w:rsid w:val="002D5565"/>
    <w:rsid w:val="002E4A9D"/>
    <w:rsid w:val="002E5EFE"/>
    <w:rsid w:val="002E5F1B"/>
    <w:rsid w:val="002E651D"/>
    <w:rsid w:val="002F3747"/>
    <w:rsid w:val="002F6BFC"/>
    <w:rsid w:val="00302683"/>
    <w:rsid w:val="003038C0"/>
    <w:rsid w:val="003059EE"/>
    <w:rsid w:val="00305B88"/>
    <w:rsid w:val="00307B05"/>
    <w:rsid w:val="003117A4"/>
    <w:rsid w:val="003119F7"/>
    <w:rsid w:val="00315CDF"/>
    <w:rsid w:val="00315EFC"/>
    <w:rsid w:val="00317727"/>
    <w:rsid w:val="00320EBE"/>
    <w:rsid w:val="0032298A"/>
    <w:rsid w:val="00326E10"/>
    <w:rsid w:val="00330B57"/>
    <w:rsid w:val="00331345"/>
    <w:rsid w:val="0033303C"/>
    <w:rsid w:val="00334751"/>
    <w:rsid w:val="003400A5"/>
    <w:rsid w:val="00340B64"/>
    <w:rsid w:val="003436CD"/>
    <w:rsid w:val="00343AFE"/>
    <w:rsid w:val="00351001"/>
    <w:rsid w:val="00354217"/>
    <w:rsid w:val="003554E8"/>
    <w:rsid w:val="00355DBA"/>
    <w:rsid w:val="0035685D"/>
    <w:rsid w:val="00360774"/>
    <w:rsid w:val="00362A56"/>
    <w:rsid w:val="003633BD"/>
    <w:rsid w:val="00365BC6"/>
    <w:rsid w:val="003701DB"/>
    <w:rsid w:val="003719B8"/>
    <w:rsid w:val="0037395A"/>
    <w:rsid w:val="003746DE"/>
    <w:rsid w:val="003803D1"/>
    <w:rsid w:val="00380E72"/>
    <w:rsid w:val="003847A0"/>
    <w:rsid w:val="003849EF"/>
    <w:rsid w:val="003958F3"/>
    <w:rsid w:val="003A023F"/>
    <w:rsid w:val="003A2925"/>
    <w:rsid w:val="003A330E"/>
    <w:rsid w:val="003A6043"/>
    <w:rsid w:val="003B1824"/>
    <w:rsid w:val="003B3E3B"/>
    <w:rsid w:val="003B6C09"/>
    <w:rsid w:val="003B7212"/>
    <w:rsid w:val="003B7A7D"/>
    <w:rsid w:val="003C6A89"/>
    <w:rsid w:val="003D1956"/>
    <w:rsid w:val="003E0A82"/>
    <w:rsid w:val="003E3A46"/>
    <w:rsid w:val="003E4E08"/>
    <w:rsid w:val="003E5625"/>
    <w:rsid w:val="003F0BDE"/>
    <w:rsid w:val="003F44E9"/>
    <w:rsid w:val="003F5300"/>
    <w:rsid w:val="003F5406"/>
    <w:rsid w:val="003F595D"/>
    <w:rsid w:val="003F6DA1"/>
    <w:rsid w:val="003F7C10"/>
    <w:rsid w:val="004005EE"/>
    <w:rsid w:val="00403C13"/>
    <w:rsid w:val="0040432B"/>
    <w:rsid w:val="00404403"/>
    <w:rsid w:val="00405909"/>
    <w:rsid w:val="00405B16"/>
    <w:rsid w:val="004075A0"/>
    <w:rsid w:val="004125CE"/>
    <w:rsid w:val="004133B2"/>
    <w:rsid w:val="0041427A"/>
    <w:rsid w:val="00420D88"/>
    <w:rsid w:val="004222CA"/>
    <w:rsid w:val="004246B0"/>
    <w:rsid w:val="00425412"/>
    <w:rsid w:val="004314A0"/>
    <w:rsid w:val="0043296C"/>
    <w:rsid w:val="004342BE"/>
    <w:rsid w:val="004426EA"/>
    <w:rsid w:val="00452F29"/>
    <w:rsid w:val="0045427C"/>
    <w:rsid w:val="00455EEF"/>
    <w:rsid w:val="00460734"/>
    <w:rsid w:val="00461776"/>
    <w:rsid w:val="0046429D"/>
    <w:rsid w:val="00465FF4"/>
    <w:rsid w:val="00474179"/>
    <w:rsid w:val="0047613D"/>
    <w:rsid w:val="00476F21"/>
    <w:rsid w:val="00486214"/>
    <w:rsid w:val="004863B2"/>
    <w:rsid w:val="00486DA4"/>
    <w:rsid w:val="00491435"/>
    <w:rsid w:val="00491D2F"/>
    <w:rsid w:val="0049430D"/>
    <w:rsid w:val="0049467D"/>
    <w:rsid w:val="004A0D63"/>
    <w:rsid w:val="004B19CC"/>
    <w:rsid w:val="004B4796"/>
    <w:rsid w:val="004B5767"/>
    <w:rsid w:val="004B726C"/>
    <w:rsid w:val="004C1391"/>
    <w:rsid w:val="004C2A13"/>
    <w:rsid w:val="004C433F"/>
    <w:rsid w:val="004C578A"/>
    <w:rsid w:val="004D189F"/>
    <w:rsid w:val="004D345C"/>
    <w:rsid w:val="004D38DC"/>
    <w:rsid w:val="004D4949"/>
    <w:rsid w:val="004D657B"/>
    <w:rsid w:val="004D7F51"/>
    <w:rsid w:val="004E100F"/>
    <w:rsid w:val="004E11F4"/>
    <w:rsid w:val="004E7AA9"/>
    <w:rsid w:val="004E7BD3"/>
    <w:rsid w:val="004F1678"/>
    <w:rsid w:val="004F2FE5"/>
    <w:rsid w:val="004F38A3"/>
    <w:rsid w:val="004F5105"/>
    <w:rsid w:val="004F77AE"/>
    <w:rsid w:val="004F78C3"/>
    <w:rsid w:val="00505B8C"/>
    <w:rsid w:val="00506BED"/>
    <w:rsid w:val="00506E90"/>
    <w:rsid w:val="0050760F"/>
    <w:rsid w:val="00512654"/>
    <w:rsid w:val="00513278"/>
    <w:rsid w:val="00513771"/>
    <w:rsid w:val="005140A9"/>
    <w:rsid w:val="005140AA"/>
    <w:rsid w:val="00517BDF"/>
    <w:rsid w:val="00520632"/>
    <w:rsid w:val="00520679"/>
    <w:rsid w:val="00526F49"/>
    <w:rsid w:val="0052716E"/>
    <w:rsid w:val="0053592F"/>
    <w:rsid w:val="00542773"/>
    <w:rsid w:val="00543795"/>
    <w:rsid w:val="0054472A"/>
    <w:rsid w:val="0054548B"/>
    <w:rsid w:val="00553FE4"/>
    <w:rsid w:val="00555AB6"/>
    <w:rsid w:val="00556223"/>
    <w:rsid w:val="005573CC"/>
    <w:rsid w:val="00564659"/>
    <w:rsid w:val="005659AD"/>
    <w:rsid w:val="00566F70"/>
    <w:rsid w:val="005848B2"/>
    <w:rsid w:val="00586E29"/>
    <w:rsid w:val="0059155C"/>
    <w:rsid w:val="005979FA"/>
    <w:rsid w:val="005A347D"/>
    <w:rsid w:val="005A5E64"/>
    <w:rsid w:val="005B1DE0"/>
    <w:rsid w:val="005B307F"/>
    <w:rsid w:val="005B780B"/>
    <w:rsid w:val="005C2B2C"/>
    <w:rsid w:val="005C4F4D"/>
    <w:rsid w:val="005C746A"/>
    <w:rsid w:val="005C7D71"/>
    <w:rsid w:val="005D0F58"/>
    <w:rsid w:val="005D25D4"/>
    <w:rsid w:val="005D27D1"/>
    <w:rsid w:val="005D3CF7"/>
    <w:rsid w:val="005D4FA5"/>
    <w:rsid w:val="005D5304"/>
    <w:rsid w:val="005D5685"/>
    <w:rsid w:val="005E30CF"/>
    <w:rsid w:val="005E4898"/>
    <w:rsid w:val="005E60F3"/>
    <w:rsid w:val="005E75BF"/>
    <w:rsid w:val="005F081D"/>
    <w:rsid w:val="005F1777"/>
    <w:rsid w:val="005F1A30"/>
    <w:rsid w:val="005F30F8"/>
    <w:rsid w:val="005F3124"/>
    <w:rsid w:val="005F6896"/>
    <w:rsid w:val="006007FE"/>
    <w:rsid w:val="00600B48"/>
    <w:rsid w:val="0060291B"/>
    <w:rsid w:val="00604466"/>
    <w:rsid w:val="00604960"/>
    <w:rsid w:val="00605E4E"/>
    <w:rsid w:val="00606356"/>
    <w:rsid w:val="0060648F"/>
    <w:rsid w:val="00610832"/>
    <w:rsid w:val="00610C84"/>
    <w:rsid w:val="0061104A"/>
    <w:rsid w:val="00612232"/>
    <w:rsid w:val="00617176"/>
    <w:rsid w:val="00617EB4"/>
    <w:rsid w:val="006268B1"/>
    <w:rsid w:val="006331DE"/>
    <w:rsid w:val="0063467E"/>
    <w:rsid w:val="00642799"/>
    <w:rsid w:val="0064526C"/>
    <w:rsid w:val="00646AD9"/>
    <w:rsid w:val="00650868"/>
    <w:rsid w:val="00651AE0"/>
    <w:rsid w:val="00653605"/>
    <w:rsid w:val="00655124"/>
    <w:rsid w:val="00660813"/>
    <w:rsid w:val="00664225"/>
    <w:rsid w:val="006659C7"/>
    <w:rsid w:val="0066774D"/>
    <w:rsid w:val="00670D81"/>
    <w:rsid w:val="00671D67"/>
    <w:rsid w:val="00673724"/>
    <w:rsid w:val="00673C2D"/>
    <w:rsid w:val="00674D80"/>
    <w:rsid w:val="0067552A"/>
    <w:rsid w:val="006778A9"/>
    <w:rsid w:val="00680F50"/>
    <w:rsid w:val="006817C3"/>
    <w:rsid w:val="0068293A"/>
    <w:rsid w:val="00683B08"/>
    <w:rsid w:val="006852F0"/>
    <w:rsid w:val="00685DD3"/>
    <w:rsid w:val="00686713"/>
    <w:rsid w:val="00694745"/>
    <w:rsid w:val="00695DB0"/>
    <w:rsid w:val="006A33B3"/>
    <w:rsid w:val="006A47F8"/>
    <w:rsid w:val="006A52E7"/>
    <w:rsid w:val="006B25C7"/>
    <w:rsid w:val="006B7521"/>
    <w:rsid w:val="006C0454"/>
    <w:rsid w:val="006C5893"/>
    <w:rsid w:val="006C6149"/>
    <w:rsid w:val="006C66AF"/>
    <w:rsid w:val="006D083A"/>
    <w:rsid w:val="006D0B6B"/>
    <w:rsid w:val="006D30F0"/>
    <w:rsid w:val="006D5D16"/>
    <w:rsid w:val="006D6263"/>
    <w:rsid w:val="006D68AA"/>
    <w:rsid w:val="006E13C1"/>
    <w:rsid w:val="006E1F4D"/>
    <w:rsid w:val="006E4246"/>
    <w:rsid w:val="006E5EE4"/>
    <w:rsid w:val="006E69E8"/>
    <w:rsid w:val="006E6B69"/>
    <w:rsid w:val="006E7FB4"/>
    <w:rsid w:val="006F6453"/>
    <w:rsid w:val="006F670E"/>
    <w:rsid w:val="00702E99"/>
    <w:rsid w:val="007075AB"/>
    <w:rsid w:val="00722C71"/>
    <w:rsid w:val="007261A7"/>
    <w:rsid w:val="00731D1E"/>
    <w:rsid w:val="00734293"/>
    <w:rsid w:val="00734554"/>
    <w:rsid w:val="007360A4"/>
    <w:rsid w:val="00736ED8"/>
    <w:rsid w:val="007405E8"/>
    <w:rsid w:val="00740A50"/>
    <w:rsid w:val="00747AB2"/>
    <w:rsid w:val="00750E15"/>
    <w:rsid w:val="00753075"/>
    <w:rsid w:val="00753CAB"/>
    <w:rsid w:val="0075505A"/>
    <w:rsid w:val="00756CF1"/>
    <w:rsid w:val="0076259C"/>
    <w:rsid w:val="007632C2"/>
    <w:rsid w:val="0076450C"/>
    <w:rsid w:val="00765FC3"/>
    <w:rsid w:val="00770531"/>
    <w:rsid w:val="007733B0"/>
    <w:rsid w:val="00773A55"/>
    <w:rsid w:val="00776314"/>
    <w:rsid w:val="0077702D"/>
    <w:rsid w:val="00784B79"/>
    <w:rsid w:val="00791109"/>
    <w:rsid w:val="0079131E"/>
    <w:rsid w:val="007924E2"/>
    <w:rsid w:val="00796864"/>
    <w:rsid w:val="007A5B4E"/>
    <w:rsid w:val="007A732D"/>
    <w:rsid w:val="007A7980"/>
    <w:rsid w:val="007B1E87"/>
    <w:rsid w:val="007B3990"/>
    <w:rsid w:val="007B6C5D"/>
    <w:rsid w:val="007C2D3C"/>
    <w:rsid w:val="007C34FA"/>
    <w:rsid w:val="007C40C1"/>
    <w:rsid w:val="007C4C51"/>
    <w:rsid w:val="007C69F9"/>
    <w:rsid w:val="007D52C5"/>
    <w:rsid w:val="007D7B66"/>
    <w:rsid w:val="007E1F6B"/>
    <w:rsid w:val="007E5BC7"/>
    <w:rsid w:val="007E7341"/>
    <w:rsid w:val="007F2F53"/>
    <w:rsid w:val="007F4046"/>
    <w:rsid w:val="007F464F"/>
    <w:rsid w:val="007F7B0C"/>
    <w:rsid w:val="007F7DD6"/>
    <w:rsid w:val="008058BE"/>
    <w:rsid w:val="00807DE3"/>
    <w:rsid w:val="00810A3E"/>
    <w:rsid w:val="00816B6F"/>
    <w:rsid w:val="00825B4B"/>
    <w:rsid w:val="00826753"/>
    <w:rsid w:val="008303CB"/>
    <w:rsid w:val="008337E8"/>
    <w:rsid w:val="0083730D"/>
    <w:rsid w:val="008441EA"/>
    <w:rsid w:val="00844A17"/>
    <w:rsid w:val="00844F52"/>
    <w:rsid w:val="00845190"/>
    <w:rsid w:val="008455D3"/>
    <w:rsid w:val="0084652F"/>
    <w:rsid w:val="008519D9"/>
    <w:rsid w:val="008522C3"/>
    <w:rsid w:val="00852A79"/>
    <w:rsid w:val="00852D2B"/>
    <w:rsid w:val="00854E82"/>
    <w:rsid w:val="008578C0"/>
    <w:rsid w:val="008579DD"/>
    <w:rsid w:val="00860FF5"/>
    <w:rsid w:val="00861921"/>
    <w:rsid w:val="00865E82"/>
    <w:rsid w:val="00866875"/>
    <w:rsid w:val="00866EFD"/>
    <w:rsid w:val="008708FD"/>
    <w:rsid w:val="00870A52"/>
    <w:rsid w:val="00876C9B"/>
    <w:rsid w:val="00877AE4"/>
    <w:rsid w:val="00880D7B"/>
    <w:rsid w:val="00881F18"/>
    <w:rsid w:val="00892CA6"/>
    <w:rsid w:val="00894F79"/>
    <w:rsid w:val="00897F5A"/>
    <w:rsid w:val="008A2B01"/>
    <w:rsid w:val="008A5285"/>
    <w:rsid w:val="008B045F"/>
    <w:rsid w:val="008B19C7"/>
    <w:rsid w:val="008B3F15"/>
    <w:rsid w:val="008B4715"/>
    <w:rsid w:val="008B4ACD"/>
    <w:rsid w:val="008B6804"/>
    <w:rsid w:val="008C207B"/>
    <w:rsid w:val="008C22D0"/>
    <w:rsid w:val="008C46B3"/>
    <w:rsid w:val="008C4759"/>
    <w:rsid w:val="008C5470"/>
    <w:rsid w:val="008C5891"/>
    <w:rsid w:val="008C6509"/>
    <w:rsid w:val="008C75C8"/>
    <w:rsid w:val="008D0E04"/>
    <w:rsid w:val="008D4004"/>
    <w:rsid w:val="008D4808"/>
    <w:rsid w:val="008D62BA"/>
    <w:rsid w:val="008D7ADA"/>
    <w:rsid w:val="008E2F48"/>
    <w:rsid w:val="008F300C"/>
    <w:rsid w:val="008F4442"/>
    <w:rsid w:val="00904C7B"/>
    <w:rsid w:val="00905650"/>
    <w:rsid w:val="00906918"/>
    <w:rsid w:val="009077F5"/>
    <w:rsid w:val="009112D4"/>
    <w:rsid w:val="00912CFD"/>
    <w:rsid w:val="00916FFD"/>
    <w:rsid w:val="00920095"/>
    <w:rsid w:val="00921CA2"/>
    <w:rsid w:val="00921D32"/>
    <w:rsid w:val="009258AA"/>
    <w:rsid w:val="00926D50"/>
    <w:rsid w:val="009279B3"/>
    <w:rsid w:val="00931049"/>
    <w:rsid w:val="009319BB"/>
    <w:rsid w:val="009411C3"/>
    <w:rsid w:val="009420A6"/>
    <w:rsid w:val="009446A8"/>
    <w:rsid w:val="00945963"/>
    <w:rsid w:val="009464C1"/>
    <w:rsid w:val="00946583"/>
    <w:rsid w:val="00950F22"/>
    <w:rsid w:val="009510CC"/>
    <w:rsid w:val="0095126F"/>
    <w:rsid w:val="00954B01"/>
    <w:rsid w:val="00955DD9"/>
    <w:rsid w:val="00956D7B"/>
    <w:rsid w:val="009611AF"/>
    <w:rsid w:val="0096285E"/>
    <w:rsid w:val="00971904"/>
    <w:rsid w:val="00971C7D"/>
    <w:rsid w:val="00974F87"/>
    <w:rsid w:val="00975784"/>
    <w:rsid w:val="00976695"/>
    <w:rsid w:val="00982FB2"/>
    <w:rsid w:val="009839F4"/>
    <w:rsid w:val="009840E1"/>
    <w:rsid w:val="00984B5A"/>
    <w:rsid w:val="0098542C"/>
    <w:rsid w:val="00986BE6"/>
    <w:rsid w:val="009906F6"/>
    <w:rsid w:val="00992510"/>
    <w:rsid w:val="0099373C"/>
    <w:rsid w:val="00993968"/>
    <w:rsid w:val="00993ED1"/>
    <w:rsid w:val="009943B8"/>
    <w:rsid w:val="00994A86"/>
    <w:rsid w:val="00995500"/>
    <w:rsid w:val="009958BB"/>
    <w:rsid w:val="0099678C"/>
    <w:rsid w:val="009A2395"/>
    <w:rsid w:val="009A7CD8"/>
    <w:rsid w:val="009B54B7"/>
    <w:rsid w:val="009B5DCF"/>
    <w:rsid w:val="009B5F97"/>
    <w:rsid w:val="009C2799"/>
    <w:rsid w:val="009C36E4"/>
    <w:rsid w:val="009D049C"/>
    <w:rsid w:val="009D0954"/>
    <w:rsid w:val="009D2073"/>
    <w:rsid w:val="009D4FB5"/>
    <w:rsid w:val="009D7C84"/>
    <w:rsid w:val="009E1450"/>
    <w:rsid w:val="009E1682"/>
    <w:rsid w:val="009E2253"/>
    <w:rsid w:val="009E39D5"/>
    <w:rsid w:val="009E4FA4"/>
    <w:rsid w:val="009F2068"/>
    <w:rsid w:val="009F3D1A"/>
    <w:rsid w:val="009F6161"/>
    <w:rsid w:val="00A17B87"/>
    <w:rsid w:val="00A20CB4"/>
    <w:rsid w:val="00A210DD"/>
    <w:rsid w:val="00A30DD9"/>
    <w:rsid w:val="00A332BA"/>
    <w:rsid w:val="00A374F0"/>
    <w:rsid w:val="00A40B41"/>
    <w:rsid w:val="00A456FD"/>
    <w:rsid w:val="00A50268"/>
    <w:rsid w:val="00A5063F"/>
    <w:rsid w:val="00A51A4C"/>
    <w:rsid w:val="00A53C03"/>
    <w:rsid w:val="00A56086"/>
    <w:rsid w:val="00A572B6"/>
    <w:rsid w:val="00A61A07"/>
    <w:rsid w:val="00A655B2"/>
    <w:rsid w:val="00A66CF6"/>
    <w:rsid w:val="00A67937"/>
    <w:rsid w:val="00A77BCE"/>
    <w:rsid w:val="00A82E86"/>
    <w:rsid w:val="00A85686"/>
    <w:rsid w:val="00A87515"/>
    <w:rsid w:val="00A927A5"/>
    <w:rsid w:val="00A92E7C"/>
    <w:rsid w:val="00A96C08"/>
    <w:rsid w:val="00AA200C"/>
    <w:rsid w:val="00AA20FF"/>
    <w:rsid w:val="00AA279A"/>
    <w:rsid w:val="00AA2D7F"/>
    <w:rsid w:val="00AA7685"/>
    <w:rsid w:val="00AB0612"/>
    <w:rsid w:val="00AB079E"/>
    <w:rsid w:val="00AB4471"/>
    <w:rsid w:val="00AB4926"/>
    <w:rsid w:val="00AB70ED"/>
    <w:rsid w:val="00AC01E7"/>
    <w:rsid w:val="00AC5916"/>
    <w:rsid w:val="00AC6046"/>
    <w:rsid w:val="00AD3810"/>
    <w:rsid w:val="00AD3FEB"/>
    <w:rsid w:val="00AD43A3"/>
    <w:rsid w:val="00AD6670"/>
    <w:rsid w:val="00AE75DC"/>
    <w:rsid w:val="00AE7692"/>
    <w:rsid w:val="00AF0415"/>
    <w:rsid w:val="00AF057F"/>
    <w:rsid w:val="00AF21E2"/>
    <w:rsid w:val="00AF2778"/>
    <w:rsid w:val="00AF5525"/>
    <w:rsid w:val="00B00352"/>
    <w:rsid w:val="00B00651"/>
    <w:rsid w:val="00B03201"/>
    <w:rsid w:val="00B15467"/>
    <w:rsid w:val="00B159B3"/>
    <w:rsid w:val="00B263C6"/>
    <w:rsid w:val="00B301CF"/>
    <w:rsid w:val="00B310B0"/>
    <w:rsid w:val="00B332E0"/>
    <w:rsid w:val="00B33403"/>
    <w:rsid w:val="00B361F7"/>
    <w:rsid w:val="00B3754F"/>
    <w:rsid w:val="00B41376"/>
    <w:rsid w:val="00B42AE1"/>
    <w:rsid w:val="00B4528E"/>
    <w:rsid w:val="00B4614F"/>
    <w:rsid w:val="00B470EC"/>
    <w:rsid w:val="00B4786A"/>
    <w:rsid w:val="00B53A68"/>
    <w:rsid w:val="00B53B00"/>
    <w:rsid w:val="00B559E7"/>
    <w:rsid w:val="00B56966"/>
    <w:rsid w:val="00B64962"/>
    <w:rsid w:val="00B6582F"/>
    <w:rsid w:val="00B66A53"/>
    <w:rsid w:val="00B676A7"/>
    <w:rsid w:val="00B722EA"/>
    <w:rsid w:val="00B74378"/>
    <w:rsid w:val="00B76374"/>
    <w:rsid w:val="00B822F0"/>
    <w:rsid w:val="00B827AE"/>
    <w:rsid w:val="00B83589"/>
    <w:rsid w:val="00B85393"/>
    <w:rsid w:val="00B86B55"/>
    <w:rsid w:val="00B91740"/>
    <w:rsid w:val="00B91CC8"/>
    <w:rsid w:val="00B91E84"/>
    <w:rsid w:val="00BA1057"/>
    <w:rsid w:val="00BA2F78"/>
    <w:rsid w:val="00BA41F2"/>
    <w:rsid w:val="00BA46D6"/>
    <w:rsid w:val="00BB118C"/>
    <w:rsid w:val="00BB7438"/>
    <w:rsid w:val="00BC2FD5"/>
    <w:rsid w:val="00BC4FFA"/>
    <w:rsid w:val="00BD31D1"/>
    <w:rsid w:val="00BD3C75"/>
    <w:rsid w:val="00BD3CE8"/>
    <w:rsid w:val="00BD53DC"/>
    <w:rsid w:val="00BD57D1"/>
    <w:rsid w:val="00BD6FD3"/>
    <w:rsid w:val="00BE3EC3"/>
    <w:rsid w:val="00BE5079"/>
    <w:rsid w:val="00BF3F62"/>
    <w:rsid w:val="00BF53E4"/>
    <w:rsid w:val="00BF6FC2"/>
    <w:rsid w:val="00C01183"/>
    <w:rsid w:val="00C01866"/>
    <w:rsid w:val="00C033A7"/>
    <w:rsid w:val="00C042B4"/>
    <w:rsid w:val="00C045BD"/>
    <w:rsid w:val="00C049FF"/>
    <w:rsid w:val="00C04EC4"/>
    <w:rsid w:val="00C0676B"/>
    <w:rsid w:val="00C119C5"/>
    <w:rsid w:val="00C151F7"/>
    <w:rsid w:val="00C1602C"/>
    <w:rsid w:val="00C21B0B"/>
    <w:rsid w:val="00C2245C"/>
    <w:rsid w:val="00C32F85"/>
    <w:rsid w:val="00C3404A"/>
    <w:rsid w:val="00C343E3"/>
    <w:rsid w:val="00C34985"/>
    <w:rsid w:val="00C41D3C"/>
    <w:rsid w:val="00C42024"/>
    <w:rsid w:val="00C4462B"/>
    <w:rsid w:val="00C47B22"/>
    <w:rsid w:val="00C5056E"/>
    <w:rsid w:val="00C5287A"/>
    <w:rsid w:val="00C54AB1"/>
    <w:rsid w:val="00C54DE6"/>
    <w:rsid w:val="00C57839"/>
    <w:rsid w:val="00C57F97"/>
    <w:rsid w:val="00C653C6"/>
    <w:rsid w:val="00C7216D"/>
    <w:rsid w:val="00C72D89"/>
    <w:rsid w:val="00C765EE"/>
    <w:rsid w:val="00C805FE"/>
    <w:rsid w:val="00C91AE5"/>
    <w:rsid w:val="00C93F2E"/>
    <w:rsid w:val="00C9484E"/>
    <w:rsid w:val="00C94C2A"/>
    <w:rsid w:val="00C969A3"/>
    <w:rsid w:val="00CA0767"/>
    <w:rsid w:val="00CA1A86"/>
    <w:rsid w:val="00CA5959"/>
    <w:rsid w:val="00CA623F"/>
    <w:rsid w:val="00CA6E5F"/>
    <w:rsid w:val="00CA75FB"/>
    <w:rsid w:val="00CB31BC"/>
    <w:rsid w:val="00CB4C8C"/>
    <w:rsid w:val="00CB607E"/>
    <w:rsid w:val="00CC0F92"/>
    <w:rsid w:val="00CC1E7D"/>
    <w:rsid w:val="00CC2355"/>
    <w:rsid w:val="00CC2DEE"/>
    <w:rsid w:val="00CC5B08"/>
    <w:rsid w:val="00CC5C2C"/>
    <w:rsid w:val="00CC71D0"/>
    <w:rsid w:val="00CC7FFA"/>
    <w:rsid w:val="00CD2F25"/>
    <w:rsid w:val="00CD7151"/>
    <w:rsid w:val="00CE1404"/>
    <w:rsid w:val="00CE2ECF"/>
    <w:rsid w:val="00CE4E84"/>
    <w:rsid w:val="00CE5245"/>
    <w:rsid w:val="00CF09B4"/>
    <w:rsid w:val="00CF4F76"/>
    <w:rsid w:val="00CF5A05"/>
    <w:rsid w:val="00D00471"/>
    <w:rsid w:val="00D01A20"/>
    <w:rsid w:val="00D0483E"/>
    <w:rsid w:val="00D05F8A"/>
    <w:rsid w:val="00D06341"/>
    <w:rsid w:val="00D107B7"/>
    <w:rsid w:val="00D1142B"/>
    <w:rsid w:val="00D11B2B"/>
    <w:rsid w:val="00D20F68"/>
    <w:rsid w:val="00D22161"/>
    <w:rsid w:val="00D2714E"/>
    <w:rsid w:val="00D3165D"/>
    <w:rsid w:val="00D32D60"/>
    <w:rsid w:val="00D3660A"/>
    <w:rsid w:val="00D3660E"/>
    <w:rsid w:val="00D4152E"/>
    <w:rsid w:val="00D41ACD"/>
    <w:rsid w:val="00D43614"/>
    <w:rsid w:val="00D4453E"/>
    <w:rsid w:val="00D4518A"/>
    <w:rsid w:val="00D46498"/>
    <w:rsid w:val="00D50AE1"/>
    <w:rsid w:val="00D50C6A"/>
    <w:rsid w:val="00D52D90"/>
    <w:rsid w:val="00D5318B"/>
    <w:rsid w:val="00D64CD2"/>
    <w:rsid w:val="00D6609F"/>
    <w:rsid w:val="00D72B9A"/>
    <w:rsid w:val="00D72DD2"/>
    <w:rsid w:val="00D73716"/>
    <w:rsid w:val="00D7628F"/>
    <w:rsid w:val="00D816F6"/>
    <w:rsid w:val="00D90D9C"/>
    <w:rsid w:val="00D94584"/>
    <w:rsid w:val="00DA555F"/>
    <w:rsid w:val="00DA5C95"/>
    <w:rsid w:val="00DA7D56"/>
    <w:rsid w:val="00DB0B81"/>
    <w:rsid w:val="00DB3016"/>
    <w:rsid w:val="00DB4939"/>
    <w:rsid w:val="00DB72FF"/>
    <w:rsid w:val="00DC0780"/>
    <w:rsid w:val="00DC19D9"/>
    <w:rsid w:val="00DC1C1C"/>
    <w:rsid w:val="00DC5C98"/>
    <w:rsid w:val="00DD2FEA"/>
    <w:rsid w:val="00DD4D56"/>
    <w:rsid w:val="00DD7443"/>
    <w:rsid w:val="00DE0615"/>
    <w:rsid w:val="00DE0A6D"/>
    <w:rsid w:val="00DE1510"/>
    <w:rsid w:val="00DE28A1"/>
    <w:rsid w:val="00DE58B2"/>
    <w:rsid w:val="00DE5E41"/>
    <w:rsid w:val="00DE6B0A"/>
    <w:rsid w:val="00DE7D23"/>
    <w:rsid w:val="00DF112C"/>
    <w:rsid w:val="00DF1B82"/>
    <w:rsid w:val="00DF3F47"/>
    <w:rsid w:val="00E025DE"/>
    <w:rsid w:val="00E02E12"/>
    <w:rsid w:val="00E071DE"/>
    <w:rsid w:val="00E079D1"/>
    <w:rsid w:val="00E1019B"/>
    <w:rsid w:val="00E1409F"/>
    <w:rsid w:val="00E14BA5"/>
    <w:rsid w:val="00E1598E"/>
    <w:rsid w:val="00E15EF9"/>
    <w:rsid w:val="00E167FD"/>
    <w:rsid w:val="00E23F39"/>
    <w:rsid w:val="00E2553B"/>
    <w:rsid w:val="00E25911"/>
    <w:rsid w:val="00E266EF"/>
    <w:rsid w:val="00E31480"/>
    <w:rsid w:val="00E3288C"/>
    <w:rsid w:val="00E32CC7"/>
    <w:rsid w:val="00E34229"/>
    <w:rsid w:val="00E345F0"/>
    <w:rsid w:val="00E37A18"/>
    <w:rsid w:val="00E4235B"/>
    <w:rsid w:val="00E428EC"/>
    <w:rsid w:val="00E46A6E"/>
    <w:rsid w:val="00E54B23"/>
    <w:rsid w:val="00E5607B"/>
    <w:rsid w:val="00E63338"/>
    <w:rsid w:val="00E63D03"/>
    <w:rsid w:val="00E671AE"/>
    <w:rsid w:val="00E67C5A"/>
    <w:rsid w:val="00E769BB"/>
    <w:rsid w:val="00E77095"/>
    <w:rsid w:val="00E858AD"/>
    <w:rsid w:val="00E949A3"/>
    <w:rsid w:val="00EA045B"/>
    <w:rsid w:val="00EA0A24"/>
    <w:rsid w:val="00EA4E28"/>
    <w:rsid w:val="00EA6D08"/>
    <w:rsid w:val="00EB0BF5"/>
    <w:rsid w:val="00EB3C3B"/>
    <w:rsid w:val="00EB4B4D"/>
    <w:rsid w:val="00EB6F86"/>
    <w:rsid w:val="00EC0328"/>
    <w:rsid w:val="00EC4B54"/>
    <w:rsid w:val="00ED092F"/>
    <w:rsid w:val="00ED133A"/>
    <w:rsid w:val="00ED1F39"/>
    <w:rsid w:val="00ED64FA"/>
    <w:rsid w:val="00EE1C19"/>
    <w:rsid w:val="00EE512D"/>
    <w:rsid w:val="00EE588E"/>
    <w:rsid w:val="00EF06FA"/>
    <w:rsid w:val="00EF33AD"/>
    <w:rsid w:val="00EF43F3"/>
    <w:rsid w:val="00EF6554"/>
    <w:rsid w:val="00F009C7"/>
    <w:rsid w:val="00F02C07"/>
    <w:rsid w:val="00F0703E"/>
    <w:rsid w:val="00F07B98"/>
    <w:rsid w:val="00F07C6E"/>
    <w:rsid w:val="00F108F8"/>
    <w:rsid w:val="00F12721"/>
    <w:rsid w:val="00F12DD2"/>
    <w:rsid w:val="00F14EC8"/>
    <w:rsid w:val="00F15324"/>
    <w:rsid w:val="00F20FA9"/>
    <w:rsid w:val="00F2471E"/>
    <w:rsid w:val="00F248FD"/>
    <w:rsid w:val="00F25544"/>
    <w:rsid w:val="00F27D6D"/>
    <w:rsid w:val="00F32FBD"/>
    <w:rsid w:val="00F345F7"/>
    <w:rsid w:val="00F40D72"/>
    <w:rsid w:val="00F44DA5"/>
    <w:rsid w:val="00F471BA"/>
    <w:rsid w:val="00F47ED8"/>
    <w:rsid w:val="00F51BF4"/>
    <w:rsid w:val="00F562C6"/>
    <w:rsid w:val="00F61222"/>
    <w:rsid w:val="00F61F7E"/>
    <w:rsid w:val="00F643D0"/>
    <w:rsid w:val="00F70D51"/>
    <w:rsid w:val="00F70DBB"/>
    <w:rsid w:val="00F778AF"/>
    <w:rsid w:val="00F82D08"/>
    <w:rsid w:val="00F83176"/>
    <w:rsid w:val="00F85227"/>
    <w:rsid w:val="00F90083"/>
    <w:rsid w:val="00FA0883"/>
    <w:rsid w:val="00FA18C8"/>
    <w:rsid w:val="00FB106A"/>
    <w:rsid w:val="00FB5C7A"/>
    <w:rsid w:val="00FC0085"/>
    <w:rsid w:val="00FC3100"/>
    <w:rsid w:val="00FC45E8"/>
    <w:rsid w:val="00FC5BEB"/>
    <w:rsid w:val="00FC6954"/>
    <w:rsid w:val="00FD2D16"/>
    <w:rsid w:val="00FD3C4D"/>
    <w:rsid w:val="00FD7223"/>
    <w:rsid w:val="00FD7AD2"/>
    <w:rsid w:val="00FE1454"/>
    <w:rsid w:val="00FE3B8D"/>
    <w:rsid w:val="00FE3D29"/>
    <w:rsid w:val="00FE6141"/>
    <w:rsid w:val="00FE7547"/>
    <w:rsid w:val="00FE7DAD"/>
    <w:rsid w:val="00FF4713"/>
    <w:rsid w:val="00FF49B5"/>
    <w:rsid w:val="00FF4C4F"/>
    <w:rsid w:val="00FF6457"/>
    <w:rsid w:val="00FF7546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147E6B"/>
  <w15:docId w15:val="{5F5549DD-DE80-448A-81CE-9DC2DA6E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C5A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3D2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D2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D29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D29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D29"/>
    <w:pPr>
      <w:spacing w:before="200" w:after="0"/>
      <w:outlineLvl w:val="4"/>
    </w:pPr>
    <w:rPr>
      <w:smallCaps/>
      <w:color w:val="B79000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D29"/>
    <w:pPr>
      <w:spacing w:after="0"/>
      <w:outlineLvl w:val="5"/>
    </w:pPr>
    <w:rPr>
      <w:smallCaps/>
      <w:color w:val="F5C20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D29"/>
    <w:pPr>
      <w:spacing w:after="0"/>
      <w:outlineLvl w:val="6"/>
    </w:pPr>
    <w:rPr>
      <w:b/>
      <w:smallCaps/>
      <w:color w:val="F5C20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D29"/>
    <w:pPr>
      <w:spacing w:after="0"/>
      <w:outlineLvl w:val="7"/>
    </w:pPr>
    <w:rPr>
      <w:b/>
      <w:i/>
      <w:smallCaps/>
      <w:color w:val="B7900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D29"/>
    <w:pPr>
      <w:spacing w:after="0"/>
      <w:outlineLvl w:val="8"/>
    </w:pPr>
    <w:rPr>
      <w:b/>
      <w:i/>
      <w:smallCaps/>
      <w:color w:val="796000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D29"/>
    <w:pPr>
      <w:pBdr>
        <w:top w:val="single" w:sz="12" w:space="1" w:color="F5C20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3D29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E3D2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D2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D2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D2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D29"/>
    <w:rPr>
      <w:smallCaps/>
      <w:color w:val="B79000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D29"/>
    <w:rPr>
      <w:smallCaps/>
      <w:color w:val="F5C20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D29"/>
    <w:rPr>
      <w:b/>
      <w:smallCaps/>
      <w:color w:val="F5C20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D29"/>
    <w:rPr>
      <w:b/>
      <w:i/>
      <w:smallCaps/>
      <w:color w:val="B79000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D29"/>
    <w:rPr>
      <w:b/>
      <w:i/>
      <w:smallCaps/>
      <w:color w:val="796000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3D29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D29"/>
    <w:pPr>
      <w:spacing w:after="720" w:line="240" w:lineRule="auto"/>
      <w:jc w:val="right"/>
    </w:pPr>
    <w:rPr>
      <w:rFonts w:asciiTheme="majorHAnsi" w:eastAsiaTheme="majorEastAsia" w:hAnsiTheme="majorHAnsi" w:cstheme="majorBidi"/>
      <w:i/>
      <w:small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D29"/>
    <w:rPr>
      <w:rFonts w:asciiTheme="majorHAnsi" w:eastAsiaTheme="majorEastAsia" w:hAnsiTheme="majorHAnsi" w:cstheme="majorBidi"/>
      <w:i/>
      <w:smallCaps/>
      <w:sz w:val="32"/>
      <w:szCs w:val="22"/>
    </w:rPr>
  </w:style>
  <w:style w:type="character" w:styleId="Strong">
    <w:name w:val="Strong"/>
    <w:uiPriority w:val="22"/>
    <w:qFormat/>
    <w:rsid w:val="00FE3D29"/>
    <w:rPr>
      <w:b/>
      <w:color w:val="F5C201" w:themeColor="accent2"/>
    </w:rPr>
  </w:style>
  <w:style w:type="character" w:styleId="Emphasis">
    <w:name w:val="Emphasis"/>
    <w:uiPriority w:val="20"/>
    <w:qFormat/>
    <w:rsid w:val="00FE3D2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E3D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3D29"/>
  </w:style>
  <w:style w:type="paragraph" w:styleId="ListParagraph">
    <w:name w:val="List Paragraph"/>
    <w:basedOn w:val="Normal"/>
    <w:uiPriority w:val="34"/>
    <w:qFormat/>
    <w:rsid w:val="00FE3D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D2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E3D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D29"/>
    <w:pPr>
      <w:pBdr>
        <w:top w:val="single" w:sz="8" w:space="10" w:color="B79000" w:themeColor="accent2" w:themeShade="BF"/>
        <w:left w:val="single" w:sz="8" w:space="10" w:color="B79000" w:themeColor="accent2" w:themeShade="BF"/>
        <w:bottom w:val="single" w:sz="8" w:space="10" w:color="B79000" w:themeColor="accent2" w:themeShade="BF"/>
        <w:right w:val="single" w:sz="8" w:space="10" w:color="B79000" w:themeColor="accent2" w:themeShade="BF"/>
      </w:pBdr>
      <w:shd w:val="clear" w:color="auto" w:fill="F5C20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D29"/>
    <w:rPr>
      <w:b/>
      <w:i/>
      <w:color w:val="FFFFFF" w:themeColor="background1"/>
      <w:shd w:val="clear" w:color="auto" w:fill="F5C201" w:themeFill="accent2"/>
    </w:rPr>
  </w:style>
  <w:style w:type="character" w:styleId="SubtleEmphasis">
    <w:name w:val="Subtle Emphasis"/>
    <w:uiPriority w:val="19"/>
    <w:qFormat/>
    <w:rsid w:val="00FE3D29"/>
    <w:rPr>
      <w:i/>
    </w:rPr>
  </w:style>
  <w:style w:type="character" w:styleId="IntenseEmphasis">
    <w:name w:val="Intense Emphasis"/>
    <w:uiPriority w:val="21"/>
    <w:qFormat/>
    <w:rsid w:val="00FE3D29"/>
    <w:rPr>
      <w:b/>
      <w:i/>
      <w:color w:val="F5C201" w:themeColor="accent2"/>
      <w:spacing w:val="10"/>
    </w:rPr>
  </w:style>
  <w:style w:type="character" w:styleId="SubtleReference">
    <w:name w:val="Subtle Reference"/>
    <w:uiPriority w:val="31"/>
    <w:qFormat/>
    <w:rsid w:val="00FE3D29"/>
    <w:rPr>
      <w:b/>
    </w:rPr>
  </w:style>
  <w:style w:type="character" w:styleId="IntenseReference">
    <w:name w:val="Intense Reference"/>
    <w:uiPriority w:val="32"/>
    <w:qFormat/>
    <w:rsid w:val="00FE3D2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E3D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D2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E3D29"/>
    <w:pPr>
      <w:tabs>
        <w:tab w:val="center" w:pos="4680"/>
        <w:tab w:val="right" w:pos="9360"/>
      </w:tabs>
      <w:spacing w:after="0" w:line="240" w:lineRule="auto"/>
    </w:pPr>
    <w:rPr>
      <w:i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FE3D29"/>
    <w:rPr>
      <w:i/>
      <w:smallCaps/>
    </w:rPr>
  </w:style>
  <w:style w:type="paragraph" w:styleId="Footer">
    <w:name w:val="footer"/>
    <w:basedOn w:val="Normal"/>
    <w:link w:val="FooterChar"/>
    <w:uiPriority w:val="99"/>
    <w:unhideWhenUsed/>
    <w:rsid w:val="00257B2F"/>
    <w:pPr>
      <w:pBdr>
        <w:top w:val="single" w:sz="4" w:space="1" w:color="C8C8B1" w:themeColor="background2"/>
      </w:pBdr>
      <w:tabs>
        <w:tab w:val="center" w:pos="4680"/>
        <w:tab w:val="right" w:pos="9360"/>
      </w:tabs>
      <w:spacing w:after="0" w:line="240" w:lineRule="auto"/>
    </w:pPr>
    <w:rPr>
      <w:i/>
      <w:smallCaps/>
    </w:rPr>
  </w:style>
  <w:style w:type="character" w:customStyle="1" w:styleId="FooterChar">
    <w:name w:val="Footer Char"/>
    <w:basedOn w:val="DefaultParagraphFont"/>
    <w:link w:val="Footer"/>
    <w:uiPriority w:val="99"/>
    <w:rsid w:val="00257B2F"/>
    <w:rPr>
      <w:i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cabMatch">
    <w:name w:val="VocabMatch"/>
    <w:basedOn w:val="Normal"/>
    <w:qFormat/>
    <w:rsid w:val="001D144A"/>
    <w:pPr>
      <w:spacing w:before="120" w:after="120" w:line="240" w:lineRule="auto"/>
    </w:pPr>
  </w:style>
  <w:style w:type="character" w:styleId="PlaceholderText">
    <w:name w:val="Placeholder Text"/>
    <w:basedOn w:val="DefaultParagraphFont"/>
    <w:uiPriority w:val="99"/>
    <w:semiHidden/>
    <w:rsid w:val="00DF1B82"/>
    <w:rPr>
      <w:color w:val="808080"/>
    </w:rPr>
  </w:style>
  <w:style w:type="paragraph" w:customStyle="1" w:styleId="Question">
    <w:name w:val="Question"/>
    <w:basedOn w:val="Normal"/>
    <w:next w:val="Normal"/>
    <w:qFormat/>
    <w:rsid w:val="001D144A"/>
    <w:pPr>
      <w:spacing w:before="240" w:after="120"/>
    </w:pPr>
    <w:rPr>
      <w:b/>
    </w:rPr>
  </w:style>
  <w:style w:type="paragraph" w:customStyle="1" w:styleId="Vocab-Define">
    <w:name w:val="Vocab-Define"/>
    <w:basedOn w:val="Normal"/>
    <w:qFormat/>
    <w:rsid w:val="00F83176"/>
    <w:pPr>
      <w:spacing w:before="360" w:after="720"/>
      <w:ind w:left="360"/>
    </w:pPr>
  </w:style>
  <w:style w:type="paragraph" w:customStyle="1" w:styleId="Code">
    <w:name w:val="Code"/>
    <w:basedOn w:val="Normal"/>
    <w:qFormat/>
    <w:rsid w:val="007D52C5"/>
    <w:pPr>
      <w:pBdr>
        <w:top w:val="single" w:sz="4" w:space="2" w:color="F4F4EF" w:themeColor="background2" w:themeTint="33"/>
        <w:left w:val="single" w:sz="4" w:space="2" w:color="F4F4EF" w:themeColor="background2" w:themeTint="33"/>
        <w:bottom w:val="single" w:sz="4" w:space="2" w:color="F4F4EF" w:themeColor="background2" w:themeTint="33"/>
        <w:right w:val="single" w:sz="4" w:space="2" w:color="F4F4EF" w:themeColor="background2" w:themeTint="33"/>
      </w:pBdr>
      <w:shd w:val="clear" w:color="auto" w:fill="F4F4EF" w:themeFill="background2" w:themeFillTint="33"/>
      <w:spacing w:after="0" w:line="240" w:lineRule="auto"/>
      <w:ind w:left="360" w:right="360"/>
    </w:pPr>
    <w:rPr>
      <w:rFonts w:ascii="Courier New" w:hAnsi="Courier New"/>
      <w:noProof/>
      <w:sz w:val="22"/>
    </w:rPr>
  </w:style>
  <w:style w:type="paragraph" w:customStyle="1" w:styleId="CodeTODO">
    <w:name w:val="Code TODO"/>
    <w:basedOn w:val="Code"/>
    <w:qFormat/>
    <w:rsid w:val="00F83176"/>
    <w:pPr>
      <w:pBdr>
        <w:top w:val="single" w:sz="4" w:space="2" w:color="DEDED0" w:themeColor="background2" w:themeTint="99"/>
        <w:left w:val="single" w:sz="4" w:space="2" w:color="DEDED0" w:themeColor="background2" w:themeTint="99"/>
        <w:bottom w:val="single" w:sz="4" w:space="2" w:color="DEDED0" w:themeColor="background2" w:themeTint="99"/>
        <w:right w:val="single" w:sz="4" w:space="2" w:color="DEDED0" w:themeColor="background2" w:themeTint="99"/>
      </w:pBdr>
      <w:shd w:val="clear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tLeast"/>
    </w:pPr>
    <w:rPr>
      <w:rFonts w:ascii="Courier New" w:eastAsia="Times New Roman" w:hAnsi="Courier New" w:cs="Courier New"/>
      <w:spacing w:val="-1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2C5"/>
    <w:rPr>
      <w:rFonts w:ascii="Courier New" w:eastAsia="Times New Roman" w:hAnsi="Courier New" w:cs="Courier New"/>
      <w:spacing w:val="-11"/>
    </w:rPr>
  </w:style>
  <w:style w:type="paragraph" w:styleId="Revision">
    <w:name w:val="Revision"/>
    <w:hidden/>
    <w:uiPriority w:val="99"/>
    <w:semiHidden/>
    <w:rsid w:val="00EC0328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ED1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F3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F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F39"/>
    <w:rPr>
      <w:b/>
      <w:bCs/>
    </w:rPr>
  </w:style>
  <w:style w:type="paragraph" w:customStyle="1" w:styleId="ListParagraphB">
    <w:name w:val="List Paragraph B"/>
    <w:basedOn w:val="ListParagraph"/>
    <w:qFormat/>
    <w:rsid w:val="00460734"/>
    <w:pPr>
      <w:numPr>
        <w:numId w:val="2"/>
      </w:numPr>
      <w:spacing w:before="120" w:after="180"/>
      <w:ind w:hanging="86"/>
      <w:contextualSpacing w:val="0"/>
    </w:pPr>
  </w:style>
  <w:style w:type="paragraph" w:customStyle="1" w:styleId="ListExpressions">
    <w:name w:val="List Expressions"/>
    <w:basedOn w:val="ListParagraph"/>
    <w:qFormat/>
    <w:rsid w:val="00460734"/>
    <w:pPr>
      <w:numPr>
        <w:numId w:val="3"/>
      </w:numPr>
      <w:spacing w:before="180" w:after="180"/>
      <w:contextualSpacing w:val="0"/>
    </w:pPr>
    <w:rPr>
      <w:rFonts w:cs="Consolas"/>
    </w:rPr>
  </w:style>
  <w:style w:type="paragraph" w:customStyle="1" w:styleId="ListParagraphSpaced">
    <w:name w:val="List Paragraph Spaced"/>
    <w:basedOn w:val="ListParagraph"/>
    <w:qFormat/>
    <w:rsid w:val="00460734"/>
    <w:pPr>
      <w:numPr>
        <w:numId w:val="4"/>
      </w:numPr>
      <w:spacing w:before="120" w:after="180"/>
      <w:contextualSpacing w:val="0"/>
    </w:pPr>
    <w:rPr>
      <w:rFonts w:ascii="Consolas" w:hAnsi="Consolas" w:cs="Consolas"/>
    </w:rPr>
  </w:style>
  <w:style w:type="paragraph" w:customStyle="1" w:styleId="Spacer">
    <w:name w:val="Spacer"/>
    <w:basedOn w:val="Normal"/>
    <w:qFormat/>
    <w:rsid w:val="00460734"/>
    <w:pPr>
      <w:spacing w:after="0"/>
    </w:pPr>
    <w:rPr>
      <w:sz w:val="8"/>
    </w:rPr>
  </w:style>
  <w:style w:type="paragraph" w:styleId="NormalWeb">
    <w:name w:val="Normal (Web)"/>
    <w:basedOn w:val="Normal"/>
    <w:uiPriority w:val="99"/>
    <w:semiHidden/>
    <w:unhideWhenUsed/>
    <w:rsid w:val="00BC2F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6742">
      <w:bodyDiv w:val="1"/>
      <w:marLeft w:val="360"/>
      <w:marRight w:val="360"/>
      <w:marTop w:val="48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68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018">
      <w:bodyDiv w:val="1"/>
      <w:marLeft w:val="360"/>
      <w:marRight w:val="360"/>
      <w:marTop w:val="48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82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48850">
      <w:bodyDiv w:val="1"/>
      <w:marLeft w:val="360"/>
      <w:marRight w:val="360"/>
      <w:marTop w:val="48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7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7E8B5ECE1D4A02A68F7C4699B65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073FE-ACC9-4B19-A482-10F1DEB069E3}"/>
      </w:docPartPr>
      <w:docPartBody>
        <w:p w:rsidR="00675A92" w:rsidRDefault="00954735">
          <w:r w:rsidRPr="00F5279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735"/>
    <w:rsid w:val="00023201"/>
    <w:rsid w:val="00031CA0"/>
    <w:rsid w:val="0016417D"/>
    <w:rsid w:val="001C4AE4"/>
    <w:rsid w:val="001D6BF3"/>
    <w:rsid w:val="001E71DB"/>
    <w:rsid w:val="001F7947"/>
    <w:rsid w:val="00220CAF"/>
    <w:rsid w:val="00254610"/>
    <w:rsid w:val="002B44E4"/>
    <w:rsid w:val="00301C9A"/>
    <w:rsid w:val="003121CD"/>
    <w:rsid w:val="003143BD"/>
    <w:rsid w:val="00335898"/>
    <w:rsid w:val="00345D03"/>
    <w:rsid w:val="00347E0E"/>
    <w:rsid w:val="00392272"/>
    <w:rsid w:val="003C49CF"/>
    <w:rsid w:val="003E7D89"/>
    <w:rsid w:val="00422D7E"/>
    <w:rsid w:val="004271A4"/>
    <w:rsid w:val="004831AF"/>
    <w:rsid w:val="00485C78"/>
    <w:rsid w:val="004A65C2"/>
    <w:rsid w:val="004A6FF8"/>
    <w:rsid w:val="004C386A"/>
    <w:rsid w:val="004E6893"/>
    <w:rsid w:val="004F0F70"/>
    <w:rsid w:val="00500372"/>
    <w:rsid w:val="005259A4"/>
    <w:rsid w:val="005451D5"/>
    <w:rsid w:val="005B2EEB"/>
    <w:rsid w:val="005C7826"/>
    <w:rsid w:val="005D4C30"/>
    <w:rsid w:val="00607D22"/>
    <w:rsid w:val="00630D01"/>
    <w:rsid w:val="00665B78"/>
    <w:rsid w:val="00675A92"/>
    <w:rsid w:val="00691BDD"/>
    <w:rsid w:val="006C32D0"/>
    <w:rsid w:val="006C63EC"/>
    <w:rsid w:val="00700243"/>
    <w:rsid w:val="00800F27"/>
    <w:rsid w:val="008053F7"/>
    <w:rsid w:val="00855A88"/>
    <w:rsid w:val="00860E12"/>
    <w:rsid w:val="0087509F"/>
    <w:rsid w:val="00950F56"/>
    <w:rsid w:val="00954735"/>
    <w:rsid w:val="00991691"/>
    <w:rsid w:val="00AE645F"/>
    <w:rsid w:val="00B033F5"/>
    <w:rsid w:val="00B41DB8"/>
    <w:rsid w:val="00B91BB5"/>
    <w:rsid w:val="00C37203"/>
    <w:rsid w:val="00C57783"/>
    <w:rsid w:val="00C665F3"/>
    <w:rsid w:val="00CC2585"/>
    <w:rsid w:val="00DE30EE"/>
    <w:rsid w:val="00E34E77"/>
    <w:rsid w:val="00E72787"/>
    <w:rsid w:val="00F375F8"/>
    <w:rsid w:val="00FC28D2"/>
    <w:rsid w:val="00FC2B83"/>
    <w:rsid w:val="00FD0EEE"/>
    <w:rsid w:val="00FD4611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E71CD7E40F412C888E449FAF7A9381">
    <w:name w:val="4AE71CD7E40F412C888E449FAF7A9381"/>
    <w:rsid w:val="00954735"/>
  </w:style>
  <w:style w:type="paragraph" w:customStyle="1" w:styleId="4D5A11318E694595813327EB92287CB4">
    <w:name w:val="4D5A11318E694595813327EB92287CB4"/>
    <w:rsid w:val="00954735"/>
  </w:style>
  <w:style w:type="character" w:styleId="PlaceholderText">
    <w:name w:val="Placeholder Text"/>
    <w:basedOn w:val="DefaultParagraphFont"/>
    <w:uiPriority w:val="99"/>
    <w:semiHidden/>
    <w:rsid w:val="00485C78"/>
    <w:rPr>
      <w:color w:val="808080"/>
    </w:rPr>
  </w:style>
  <w:style w:type="paragraph" w:customStyle="1" w:styleId="79088AA83AF240BC8929F2687AD55219">
    <w:name w:val="79088AA83AF240BC8929F2687AD55219"/>
    <w:rsid w:val="001C4AE4"/>
    <w:pPr>
      <w:spacing w:after="160" w:line="259" w:lineRule="auto"/>
    </w:pPr>
    <w:rPr>
      <w:kern w:val="2"/>
      <w14:ligatures w14:val="standard"/>
    </w:rPr>
  </w:style>
  <w:style w:type="paragraph" w:customStyle="1" w:styleId="D160C66E9073488A9E501DBF0F008C30">
    <w:name w:val="D160C66E9073488A9E501DBF0F008C30"/>
    <w:rsid w:val="00485C7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Cambri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68416B298A94CBE31BAA10D18C781" ma:contentTypeVersion="3" ma:contentTypeDescription="Create a new document." ma:contentTypeScope="" ma:versionID="fd117f1f9f6af934e261cac3d2138cd2">
  <xsd:schema xmlns:xsd="http://www.w3.org/2001/XMLSchema" xmlns:xs="http://www.w3.org/2001/XMLSchema" xmlns:p="http://schemas.microsoft.com/office/2006/metadata/properties" xmlns:ns2="22ea9a44-513e-4f2d-b129-a84042c2e25d" targetNamespace="http://schemas.microsoft.com/office/2006/metadata/properties" ma:root="true" ma:fieldsID="562b5105dadc82a27e21d9dd50ca38ad" ns2:_="">
    <xsd:import namespace="22ea9a44-513e-4f2d-b129-a84042c2e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a9a44-513e-4f2d-b129-a84042c2e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75001-22ED-4746-B122-20F7C1DAF6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88E88-57C2-469B-B60B-F169D14ACE30}"/>
</file>

<file path=customXml/itemProps3.xml><?xml version="1.0" encoding="utf-8"?>
<ds:datastoreItem xmlns:ds="http://schemas.openxmlformats.org/officeDocument/2006/customXml" ds:itemID="{E9216DEA-395B-40B9-AF73-0166F306E2F1}"/>
</file>

<file path=customXml/itemProps4.xml><?xml version="1.0" encoding="utf-8"?>
<ds:datastoreItem xmlns:ds="http://schemas.openxmlformats.org/officeDocument/2006/customXml" ds:itemID="{B56509B4-B060-4730-9D91-4C5D3726F7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Chp 8 Programming Project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 8 Programming Project</dc:title>
  <dc:creator>Stephan Zachwieja</dc:creator>
  <cp:lastModifiedBy>Peterson, Dan (Daniel J)</cp:lastModifiedBy>
  <cp:revision>4</cp:revision>
  <cp:lastPrinted>2018-12-17T15:46:00Z</cp:lastPrinted>
  <dcterms:created xsi:type="dcterms:W3CDTF">2015-12-10T14:37:00Z</dcterms:created>
  <dcterms:modified xsi:type="dcterms:W3CDTF">2018-12-17T15:46:00Z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0x0101007DF68416B298A94CBE31BAA10D18C781</vt:lpwstr>
  </property>
</Properties>
</file>